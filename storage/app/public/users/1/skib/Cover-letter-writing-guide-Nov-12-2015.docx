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24D2248" w14:textId="67DED72A" w:rsidR="007D553E" w:rsidRPr="00192C22" w:rsidRDefault="00192C22" w:rsidP="00192C22">
      <w:pPr>
        <w:pStyle w:val="PlainText"/>
        <w:jc w:val="center"/>
        <w:rPr>
          <w:rFonts w:ascii="Candara" w:hAnsi="Candara" w:cs="Arial"/>
          <w:color w:val="595959" w:themeColor="text1" w:themeTint="A6"/>
          <w:sz w:val="16"/>
          <w:szCs w:val="16"/>
        </w:rPr>
        <w:sectPr w:rsidR="007D553E" w:rsidRPr="00192C22" w:rsidSect="00956BFA">
          <w:footerReference w:type="default" r:id="rId9"/>
          <w:pgSz w:w="12240" w:h="15840"/>
          <w:pgMar w:top="720" w:right="720" w:bottom="720" w:left="720" w:header="720" w:footer="720" w:gutter="0"/>
          <w:cols w:space="720"/>
          <w:docGrid w:linePitch="360"/>
        </w:sectPr>
      </w:pPr>
      <w:r>
        <w:rPr>
          <w:i/>
          <w:noProof/>
          <w:sz w:val="16"/>
          <w:szCs w:val="16"/>
        </w:rPr>
        <w:drawing>
          <wp:anchor distT="0" distB="0" distL="114300" distR="114300" simplePos="0" relativeHeight="251676672" behindDoc="0" locked="0" layoutInCell="1" allowOverlap="1" wp14:anchorId="60B25CF6" wp14:editId="6EAAAE27">
            <wp:simplePos x="0" y="0"/>
            <wp:positionH relativeFrom="column">
              <wp:posOffset>270510</wp:posOffset>
            </wp:positionH>
            <wp:positionV relativeFrom="paragraph">
              <wp:posOffset>4445</wp:posOffset>
            </wp:positionV>
            <wp:extent cx="6427470" cy="681355"/>
            <wp:effectExtent l="0" t="0" r="0" b="4445"/>
            <wp:wrapTopAndBottom/>
            <wp:docPr id="2" name="Picture 2" descr="C:\Users\DROGERS\Desktop\clipart_logos\OAACA\OAACA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OGERS\Desktop\clipart_logos\OAACA\OAACA_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747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62B4">
        <w:rPr>
          <w:rFonts w:ascii="Candara" w:hAnsi="Candara" w:cs="Arial"/>
          <w:b/>
          <w:color w:val="595959" w:themeColor="text1" w:themeTint="A6"/>
          <w:sz w:val="40"/>
          <w:szCs w:val="40"/>
        </w:rPr>
        <w:t>Cover Letter Writing Guide</w:t>
      </w:r>
    </w:p>
    <w:tbl>
      <w:tblPr>
        <w:tblW w:w="0" w:type="auto"/>
        <w:tblInd w:w="108"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Look w:val="0000" w:firstRow="0" w:lastRow="0" w:firstColumn="0" w:lastColumn="0" w:noHBand="0" w:noVBand="0"/>
      </w:tblPr>
      <w:tblGrid>
        <w:gridCol w:w="10792"/>
      </w:tblGrid>
      <w:tr w:rsidR="00D1621D" w14:paraId="2CF63FEE" w14:textId="77777777" w:rsidTr="00AA49A9">
        <w:trPr>
          <w:trHeight w:val="139"/>
        </w:trPr>
        <w:tc>
          <w:tcPr>
            <w:tcW w:w="10792" w:type="dxa"/>
            <w:tcBorders>
              <w:bottom w:val="single" w:sz="4" w:space="0" w:color="800000"/>
            </w:tcBorders>
            <w:shd w:val="clear" w:color="auto" w:fill="800000"/>
          </w:tcPr>
          <w:p w14:paraId="47C96210" w14:textId="77777777" w:rsidR="00D1621D" w:rsidRDefault="00D1621D" w:rsidP="00D1621D">
            <w:pPr>
              <w:pStyle w:val="PlainText"/>
              <w:rPr>
                <w:rFonts w:asciiTheme="majorHAnsi" w:hAnsiTheme="majorHAnsi"/>
                <w:b/>
                <w:color w:val="C00000"/>
                <w:sz w:val="10"/>
                <w:szCs w:val="10"/>
              </w:rPr>
            </w:pPr>
          </w:p>
          <w:p w14:paraId="2AD79EDD" w14:textId="77777777" w:rsidR="00D1621D" w:rsidRDefault="00D1621D" w:rsidP="00D1621D">
            <w:pPr>
              <w:pStyle w:val="PlainText"/>
              <w:rPr>
                <w:rFonts w:asciiTheme="majorHAnsi" w:hAnsiTheme="majorHAnsi"/>
                <w:b/>
                <w:color w:val="C00000"/>
                <w:sz w:val="10"/>
                <w:szCs w:val="10"/>
              </w:rPr>
            </w:pPr>
          </w:p>
        </w:tc>
      </w:tr>
    </w:tbl>
    <w:p w14:paraId="1413D67E" w14:textId="77777777" w:rsidR="00D1621D" w:rsidRPr="007D553E" w:rsidRDefault="00D1621D" w:rsidP="002078C9">
      <w:pPr>
        <w:pStyle w:val="PlainText"/>
        <w:rPr>
          <w:rFonts w:asciiTheme="majorHAnsi" w:hAnsiTheme="majorHAnsi"/>
          <w:b/>
          <w:color w:val="C00000"/>
          <w:sz w:val="10"/>
          <w:szCs w:val="10"/>
        </w:rPr>
      </w:pPr>
    </w:p>
    <w:p w14:paraId="0C2538BA" w14:textId="32BC9CE9" w:rsidR="00AC1162" w:rsidRPr="00AC1162" w:rsidRDefault="004762B4" w:rsidP="005B3526">
      <w:pPr>
        <w:pStyle w:val="PlainText"/>
        <w:jc w:val="both"/>
        <w:rPr>
          <w:rFonts w:asciiTheme="majorHAnsi" w:hAnsiTheme="majorHAnsi"/>
          <w:b/>
          <w:color w:val="800000"/>
          <w:sz w:val="28"/>
          <w:szCs w:val="28"/>
        </w:rPr>
      </w:pPr>
      <w:r>
        <w:rPr>
          <w:rFonts w:asciiTheme="majorHAnsi" w:hAnsiTheme="majorHAnsi"/>
          <w:b/>
          <w:color w:val="800000"/>
          <w:sz w:val="28"/>
          <w:szCs w:val="28"/>
        </w:rPr>
        <w:t>Getting Started</w:t>
      </w:r>
    </w:p>
    <w:p w14:paraId="2EDEEACE" w14:textId="77777777" w:rsidR="00EA7B22" w:rsidRPr="001C3BA2" w:rsidRDefault="00EA7B22" w:rsidP="005B3526">
      <w:pPr>
        <w:pStyle w:val="PlainText"/>
        <w:jc w:val="both"/>
        <w:rPr>
          <w:rFonts w:asciiTheme="majorHAnsi" w:hAnsiTheme="majorHAnsi"/>
          <w:color w:val="000000"/>
          <w:sz w:val="10"/>
          <w:szCs w:val="10"/>
        </w:rPr>
      </w:pPr>
    </w:p>
    <w:p w14:paraId="4C85A39B" w14:textId="2F9AA84E" w:rsidR="004762B4" w:rsidRPr="001C3BA2" w:rsidRDefault="001C3BA2" w:rsidP="005B3526">
      <w:pPr>
        <w:pStyle w:val="PlainText"/>
        <w:jc w:val="both"/>
        <w:rPr>
          <w:rFonts w:asciiTheme="majorHAnsi" w:hAnsiTheme="majorHAnsi" w:cs="Lucida Grande"/>
          <w:color w:val="000000"/>
          <w:sz w:val="24"/>
          <w:szCs w:val="24"/>
        </w:rPr>
      </w:pPr>
      <w:r>
        <w:rPr>
          <w:rFonts w:asciiTheme="majorHAnsi" w:hAnsiTheme="majorHAnsi" w:cs="Lucida Grande"/>
          <w:color w:val="000000"/>
          <w:sz w:val="24"/>
          <w:szCs w:val="24"/>
        </w:rPr>
        <w:t>A</w:t>
      </w:r>
      <w:r w:rsidR="004762B4" w:rsidRPr="001C3BA2">
        <w:rPr>
          <w:rFonts w:asciiTheme="majorHAnsi" w:hAnsiTheme="majorHAnsi" w:cs="Lucida Grande"/>
          <w:color w:val="000000"/>
          <w:sz w:val="24"/>
          <w:szCs w:val="24"/>
        </w:rPr>
        <w:t xml:space="preserve"> cover letter is</w:t>
      </w:r>
      <w:r>
        <w:rPr>
          <w:rFonts w:asciiTheme="majorHAnsi" w:hAnsiTheme="majorHAnsi" w:cs="Lucida Grande"/>
          <w:color w:val="000000"/>
          <w:sz w:val="24"/>
          <w:szCs w:val="24"/>
        </w:rPr>
        <w:t xml:space="preserve"> an important component of your application package.</w:t>
      </w:r>
      <w:r w:rsidR="004762B4" w:rsidRPr="001C3BA2">
        <w:rPr>
          <w:rFonts w:asciiTheme="majorHAnsi" w:hAnsiTheme="majorHAnsi" w:cs="Lucida Grande"/>
          <w:color w:val="000000"/>
          <w:sz w:val="24"/>
          <w:szCs w:val="24"/>
        </w:rPr>
        <w:t xml:space="preserve"> </w:t>
      </w:r>
      <w:r>
        <w:rPr>
          <w:rFonts w:asciiTheme="majorHAnsi" w:hAnsiTheme="majorHAnsi" w:cs="Lucida Grande"/>
          <w:color w:val="000000"/>
          <w:sz w:val="24"/>
          <w:szCs w:val="24"/>
        </w:rPr>
        <w:t>The purpose of a cover letter is to highlight your accomplishment</w:t>
      </w:r>
      <w:r w:rsidR="00D1621D">
        <w:rPr>
          <w:rFonts w:asciiTheme="majorHAnsi" w:hAnsiTheme="majorHAnsi" w:cs="Lucida Grande"/>
          <w:color w:val="000000"/>
          <w:sz w:val="24"/>
          <w:szCs w:val="24"/>
        </w:rPr>
        <w:t>s</w:t>
      </w:r>
      <w:r>
        <w:rPr>
          <w:rFonts w:asciiTheme="majorHAnsi" w:hAnsiTheme="majorHAnsi" w:cs="Lucida Grande"/>
          <w:color w:val="000000"/>
          <w:sz w:val="24"/>
          <w:szCs w:val="24"/>
        </w:rPr>
        <w:t>,</w:t>
      </w:r>
      <w:r w:rsidRPr="001C3BA2">
        <w:rPr>
          <w:rFonts w:asciiTheme="majorHAnsi" w:hAnsiTheme="majorHAnsi" w:cs="Lucida Grande"/>
          <w:color w:val="000000"/>
          <w:sz w:val="24"/>
          <w:szCs w:val="24"/>
        </w:rPr>
        <w:t xml:space="preserve"> projects</w:t>
      </w:r>
      <w:r>
        <w:rPr>
          <w:rFonts w:asciiTheme="majorHAnsi" w:hAnsiTheme="majorHAnsi" w:cs="Lucida Grande"/>
          <w:color w:val="000000"/>
          <w:sz w:val="24"/>
          <w:szCs w:val="24"/>
        </w:rPr>
        <w:t>,</w:t>
      </w:r>
      <w:r w:rsidRPr="001C3BA2">
        <w:rPr>
          <w:rFonts w:asciiTheme="majorHAnsi" w:hAnsiTheme="majorHAnsi" w:cs="Lucida Grande"/>
          <w:color w:val="000000"/>
          <w:sz w:val="24"/>
          <w:szCs w:val="24"/>
        </w:rPr>
        <w:t xml:space="preserve"> or </w:t>
      </w:r>
      <w:r w:rsidR="00C75C52">
        <w:rPr>
          <w:rFonts w:asciiTheme="majorHAnsi" w:hAnsiTheme="majorHAnsi" w:cs="Lucida Grande"/>
          <w:color w:val="000000"/>
          <w:sz w:val="24"/>
          <w:szCs w:val="24"/>
        </w:rPr>
        <w:t>skills</w:t>
      </w:r>
      <w:r w:rsidRPr="001C3BA2">
        <w:rPr>
          <w:rFonts w:asciiTheme="majorHAnsi" w:hAnsiTheme="majorHAnsi" w:cs="Lucida Grande"/>
          <w:color w:val="000000"/>
          <w:sz w:val="24"/>
          <w:szCs w:val="24"/>
        </w:rPr>
        <w:t xml:space="preserve"> that align with the requirements of the position.</w:t>
      </w:r>
      <w:r w:rsidR="004762B4" w:rsidRPr="001C3BA2">
        <w:rPr>
          <w:rFonts w:asciiTheme="majorHAnsi" w:hAnsiTheme="majorHAnsi" w:cs="Lucida Grande"/>
          <w:color w:val="000000"/>
          <w:sz w:val="24"/>
          <w:szCs w:val="24"/>
        </w:rPr>
        <w:t xml:space="preserve"> </w:t>
      </w:r>
      <w:r>
        <w:rPr>
          <w:rFonts w:asciiTheme="majorHAnsi" w:hAnsiTheme="majorHAnsi" w:cs="Lucida Grande"/>
          <w:color w:val="000000"/>
          <w:sz w:val="24"/>
          <w:szCs w:val="24"/>
        </w:rPr>
        <w:t>Writing a cover letter is</w:t>
      </w:r>
      <w:r w:rsidR="004762B4" w:rsidRPr="001C3BA2">
        <w:rPr>
          <w:rFonts w:asciiTheme="majorHAnsi" w:hAnsiTheme="majorHAnsi" w:cs="Lucida Grande"/>
          <w:color w:val="000000"/>
          <w:sz w:val="24"/>
          <w:szCs w:val="24"/>
        </w:rPr>
        <w:t xml:space="preserve"> an opportunity to </w:t>
      </w:r>
      <w:r>
        <w:rPr>
          <w:rFonts w:asciiTheme="majorHAnsi" w:hAnsiTheme="majorHAnsi" w:cs="Lucida Grande"/>
          <w:color w:val="000000"/>
          <w:sz w:val="24"/>
          <w:szCs w:val="24"/>
        </w:rPr>
        <w:t>convey special information that i</w:t>
      </w:r>
      <w:r w:rsidR="004762B4" w:rsidRPr="001C3BA2">
        <w:rPr>
          <w:rFonts w:asciiTheme="majorHAnsi" w:hAnsiTheme="majorHAnsi" w:cs="Lucida Grande"/>
          <w:color w:val="000000"/>
          <w:sz w:val="24"/>
          <w:szCs w:val="24"/>
        </w:rPr>
        <w:t>s not on your resume, but which may be of particular interest to the employer.</w:t>
      </w:r>
      <w:r>
        <w:rPr>
          <w:rFonts w:asciiTheme="majorHAnsi" w:hAnsiTheme="majorHAnsi" w:cs="Lucida Grande"/>
          <w:color w:val="000000"/>
          <w:sz w:val="24"/>
          <w:szCs w:val="24"/>
        </w:rPr>
        <w:t xml:space="preserve"> </w:t>
      </w:r>
      <w:ins w:id="0" w:author="Administrator" w:date="2015-10-14T10:33:00Z">
        <w:r w:rsidR="008B5947">
          <w:rPr>
            <w:rFonts w:asciiTheme="majorHAnsi" w:hAnsiTheme="majorHAnsi" w:cs="Lucida Grande"/>
            <w:color w:val="000000"/>
            <w:sz w:val="24"/>
            <w:szCs w:val="24"/>
          </w:rPr>
          <w:t>While a resume includes your professional “facts</w:t>
        </w:r>
      </w:ins>
      <w:ins w:id="1" w:author="Administrator" w:date="2015-10-14T10:34:00Z">
        <w:r w:rsidR="008B5947">
          <w:rPr>
            <w:rFonts w:asciiTheme="majorHAnsi" w:hAnsiTheme="majorHAnsi" w:cs="Lucida Grande"/>
            <w:color w:val="000000"/>
            <w:sz w:val="24"/>
            <w:szCs w:val="24"/>
          </w:rPr>
          <w:t>,</w:t>
        </w:r>
      </w:ins>
      <w:ins w:id="2" w:author="Administrator" w:date="2015-10-14T10:33:00Z">
        <w:r w:rsidR="008B5947">
          <w:rPr>
            <w:rFonts w:asciiTheme="majorHAnsi" w:hAnsiTheme="majorHAnsi" w:cs="Lucida Grande"/>
            <w:color w:val="000000"/>
            <w:sz w:val="24"/>
            <w:szCs w:val="24"/>
          </w:rPr>
          <w:t xml:space="preserve">” </w:t>
        </w:r>
      </w:ins>
      <w:ins w:id="3" w:author="Administrator" w:date="2015-10-14T10:34:00Z">
        <w:r w:rsidR="008B5947">
          <w:rPr>
            <w:rFonts w:asciiTheme="majorHAnsi" w:hAnsiTheme="majorHAnsi" w:cs="Lucida Grande"/>
            <w:color w:val="000000"/>
            <w:sz w:val="24"/>
            <w:szCs w:val="24"/>
          </w:rPr>
          <w:t xml:space="preserve">a cover letter is a chance to tell a story, to weave together how your experiences, mostly professional but can also include personal, uniquely qualify you for a job.  </w:t>
        </w:r>
      </w:ins>
      <w:r w:rsidRPr="001C3BA2">
        <w:rPr>
          <w:rFonts w:asciiTheme="majorHAnsi" w:hAnsiTheme="majorHAnsi" w:cs="Lucida Grande"/>
          <w:color w:val="000000"/>
          <w:sz w:val="24"/>
          <w:szCs w:val="24"/>
        </w:rPr>
        <w:t>A cover letter should reflect your personality</w:t>
      </w:r>
      <w:ins w:id="4" w:author="Administrator" w:date="2015-10-14T10:36:00Z">
        <w:r w:rsidR="008B5947">
          <w:rPr>
            <w:rFonts w:asciiTheme="majorHAnsi" w:hAnsiTheme="majorHAnsi" w:cs="Lucida Grande"/>
            <w:color w:val="000000"/>
            <w:sz w:val="24"/>
            <w:szCs w:val="24"/>
          </w:rPr>
          <w:t>, convey enthusiasm,</w:t>
        </w:r>
      </w:ins>
      <w:r>
        <w:rPr>
          <w:rFonts w:asciiTheme="majorHAnsi" w:hAnsiTheme="majorHAnsi" w:cs="Lucida Grande"/>
          <w:color w:val="000000"/>
          <w:sz w:val="24"/>
          <w:szCs w:val="24"/>
        </w:rPr>
        <w:t xml:space="preserve"> and </w:t>
      </w:r>
      <w:r w:rsidR="005C6019">
        <w:rPr>
          <w:rFonts w:asciiTheme="majorHAnsi" w:hAnsiTheme="majorHAnsi" w:cs="Lucida Grande"/>
          <w:color w:val="000000"/>
          <w:sz w:val="24"/>
          <w:szCs w:val="24"/>
        </w:rPr>
        <w:t xml:space="preserve">showcase your </w:t>
      </w:r>
      <w:r>
        <w:rPr>
          <w:rFonts w:asciiTheme="majorHAnsi" w:hAnsiTheme="majorHAnsi" w:cs="Lucida Grande"/>
          <w:color w:val="000000"/>
          <w:sz w:val="24"/>
          <w:szCs w:val="24"/>
        </w:rPr>
        <w:t>writing ability</w:t>
      </w:r>
      <w:r w:rsidRPr="001C3BA2">
        <w:rPr>
          <w:rFonts w:asciiTheme="majorHAnsi" w:hAnsiTheme="majorHAnsi" w:cs="Lucida Grande"/>
          <w:color w:val="000000"/>
          <w:sz w:val="24"/>
          <w:szCs w:val="24"/>
        </w:rPr>
        <w:t xml:space="preserve">, </w:t>
      </w:r>
      <w:r>
        <w:rPr>
          <w:rFonts w:asciiTheme="majorHAnsi" w:hAnsiTheme="majorHAnsi" w:cs="Lucida Grande"/>
          <w:color w:val="000000"/>
          <w:sz w:val="24"/>
          <w:szCs w:val="24"/>
        </w:rPr>
        <w:t>however,</w:t>
      </w:r>
      <w:r w:rsidRPr="001C3BA2">
        <w:rPr>
          <w:rFonts w:asciiTheme="majorHAnsi" w:hAnsiTheme="majorHAnsi" w:cs="Lucida Grande"/>
          <w:color w:val="000000"/>
          <w:sz w:val="24"/>
          <w:szCs w:val="24"/>
        </w:rPr>
        <w:t xml:space="preserve"> it should not deviate widely from conventional</w:t>
      </w:r>
      <w:r>
        <w:rPr>
          <w:rFonts w:asciiTheme="majorHAnsi" w:hAnsiTheme="majorHAnsi" w:cs="Lucida Grande"/>
          <w:color w:val="000000"/>
          <w:sz w:val="24"/>
          <w:szCs w:val="24"/>
        </w:rPr>
        <w:t xml:space="preserve"> business</w:t>
      </w:r>
      <w:r w:rsidRPr="001C3BA2">
        <w:rPr>
          <w:rFonts w:asciiTheme="majorHAnsi" w:hAnsiTheme="majorHAnsi" w:cs="Lucida Grande"/>
          <w:color w:val="000000"/>
          <w:sz w:val="24"/>
          <w:szCs w:val="24"/>
        </w:rPr>
        <w:t xml:space="preserve"> formats.</w:t>
      </w:r>
      <w:ins w:id="5" w:author="Administrator" w:date="2015-10-14T10:33:00Z">
        <w:r w:rsidR="008B5947">
          <w:rPr>
            <w:rFonts w:asciiTheme="majorHAnsi" w:hAnsiTheme="majorHAnsi" w:cs="Lucida Grande"/>
            <w:color w:val="000000"/>
            <w:sz w:val="24"/>
            <w:szCs w:val="24"/>
          </w:rPr>
          <w:t xml:space="preserve">  </w:t>
        </w:r>
      </w:ins>
    </w:p>
    <w:p w14:paraId="3DE25A82" w14:textId="77777777" w:rsidR="004762B4" w:rsidRPr="00D1621D" w:rsidRDefault="004762B4" w:rsidP="005B3526">
      <w:pPr>
        <w:pStyle w:val="PlainText"/>
        <w:ind w:firstLine="720"/>
        <w:jc w:val="both"/>
        <w:rPr>
          <w:rFonts w:asciiTheme="majorHAnsi" w:hAnsiTheme="majorHAnsi" w:cs="Lucida Grande"/>
          <w:color w:val="000000"/>
          <w:sz w:val="10"/>
          <w:szCs w:val="10"/>
        </w:rPr>
      </w:pPr>
    </w:p>
    <w:p w14:paraId="5F6B5BFD" w14:textId="77777777" w:rsidR="009443CB" w:rsidRPr="005B3526" w:rsidRDefault="009443CB" w:rsidP="005B3526">
      <w:pPr>
        <w:pStyle w:val="PlainText"/>
        <w:jc w:val="both"/>
        <w:rPr>
          <w:rFonts w:asciiTheme="majorHAnsi" w:hAnsiTheme="majorHAnsi"/>
          <w:sz w:val="10"/>
          <w:szCs w:val="10"/>
        </w:rPr>
      </w:pPr>
      <w:bookmarkStart w:id="6" w:name="_GoBack"/>
      <w:bookmarkEnd w:id="6"/>
    </w:p>
    <w:p w14:paraId="08472003" w14:textId="34B4EE66" w:rsidR="004762B4" w:rsidRPr="009443CB" w:rsidRDefault="004762B4" w:rsidP="005B3526">
      <w:pPr>
        <w:pStyle w:val="PlainText"/>
        <w:jc w:val="both"/>
        <w:rPr>
          <w:rFonts w:asciiTheme="majorHAnsi" w:hAnsiTheme="majorHAnsi"/>
          <w:b/>
          <w:color w:val="800000"/>
          <w:sz w:val="28"/>
          <w:szCs w:val="28"/>
        </w:rPr>
      </w:pPr>
      <w:r w:rsidRPr="009443CB">
        <w:rPr>
          <w:rFonts w:asciiTheme="majorHAnsi" w:hAnsiTheme="majorHAnsi"/>
          <w:b/>
          <w:color w:val="800000"/>
          <w:sz w:val="28"/>
          <w:szCs w:val="28"/>
        </w:rPr>
        <w:t>Analyze the Job Description</w:t>
      </w:r>
      <w:r w:rsidR="009443CB">
        <w:rPr>
          <w:rFonts w:asciiTheme="majorHAnsi" w:hAnsiTheme="majorHAnsi"/>
          <w:b/>
          <w:color w:val="800000"/>
          <w:sz w:val="28"/>
          <w:szCs w:val="28"/>
        </w:rPr>
        <w:t xml:space="preserve"> and Review Your Experiences</w:t>
      </w:r>
    </w:p>
    <w:p w14:paraId="2BA3BACE" w14:textId="77777777" w:rsidR="004762B4" w:rsidRPr="009443CB" w:rsidRDefault="004762B4" w:rsidP="005B3526">
      <w:pPr>
        <w:pStyle w:val="PlainText"/>
        <w:jc w:val="both"/>
        <w:rPr>
          <w:rFonts w:asciiTheme="majorHAnsi" w:hAnsiTheme="majorHAnsi"/>
          <w:sz w:val="10"/>
          <w:szCs w:val="10"/>
        </w:rPr>
      </w:pPr>
    </w:p>
    <w:p w14:paraId="43422EA7" w14:textId="1068621B" w:rsidR="004762B4" w:rsidRPr="00D1621D" w:rsidRDefault="004762B4" w:rsidP="005B3526">
      <w:pPr>
        <w:pStyle w:val="PlainText"/>
        <w:jc w:val="both"/>
        <w:rPr>
          <w:rFonts w:asciiTheme="majorHAnsi" w:hAnsiTheme="majorHAnsi"/>
          <w:sz w:val="24"/>
          <w:szCs w:val="24"/>
        </w:rPr>
      </w:pPr>
      <w:r w:rsidRPr="00D1621D">
        <w:rPr>
          <w:rFonts w:asciiTheme="majorHAnsi" w:hAnsiTheme="majorHAnsi"/>
          <w:sz w:val="24"/>
          <w:szCs w:val="24"/>
        </w:rPr>
        <w:t xml:space="preserve">Read through the employer’s listing carefully to identify the required qualifications and the job’s responsibilities. </w:t>
      </w:r>
      <w:ins w:id="7" w:author="Administrator" w:date="2015-10-14T09:29:00Z">
        <w:r w:rsidR="00742252">
          <w:rPr>
            <w:rFonts w:asciiTheme="majorHAnsi" w:hAnsiTheme="majorHAnsi"/>
            <w:sz w:val="24"/>
            <w:szCs w:val="24"/>
          </w:rPr>
          <w:t xml:space="preserve">Also, do some homework about the employer – look at the website and speak to professionals who may know of the employer and its reputation and achievements.  </w:t>
        </w:r>
      </w:ins>
      <w:r w:rsidRPr="00D1621D">
        <w:rPr>
          <w:rFonts w:asciiTheme="majorHAnsi" w:hAnsiTheme="majorHAnsi"/>
          <w:sz w:val="24"/>
          <w:szCs w:val="24"/>
        </w:rPr>
        <w:t xml:space="preserve">If there is no </w:t>
      </w:r>
      <w:ins w:id="8" w:author="Administrator" w:date="2015-10-14T09:30:00Z">
        <w:r w:rsidR="00742252">
          <w:rPr>
            <w:rFonts w:asciiTheme="majorHAnsi" w:hAnsiTheme="majorHAnsi"/>
            <w:sz w:val="24"/>
            <w:szCs w:val="24"/>
          </w:rPr>
          <w:t xml:space="preserve">job </w:t>
        </w:r>
      </w:ins>
      <w:r w:rsidRPr="00D1621D">
        <w:rPr>
          <w:rFonts w:asciiTheme="majorHAnsi" w:hAnsiTheme="majorHAnsi"/>
          <w:sz w:val="24"/>
          <w:szCs w:val="24"/>
        </w:rPr>
        <w:t xml:space="preserve">description available or the one posted is unclear, research similar jobs </w:t>
      </w:r>
      <w:r w:rsidR="009443CB">
        <w:rPr>
          <w:rFonts w:asciiTheme="majorHAnsi" w:hAnsiTheme="majorHAnsi"/>
          <w:sz w:val="24"/>
          <w:szCs w:val="24"/>
        </w:rPr>
        <w:t xml:space="preserve">at other organizations </w:t>
      </w:r>
      <w:r w:rsidRPr="00D1621D">
        <w:rPr>
          <w:rFonts w:asciiTheme="majorHAnsi" w:hAnsiTheme="majorHAnsi"/>
          <w:sz w:val="24"/>
          <w:szCs w:val="24"/>
        </w:rPr>
        <w:t>to get an idea of what skills and background are likely to be associated with the position.</w:t>
      </w:r>
      <w:r w:rsidR="009443CB">
        <w:rPr>
          <w:rFonts w:asciiTheme="majorHAnsi" w:hAnsiTheme="majorHAnsi"/>
          <w:sz w:val="24"/>
          <w:szCs w:val="24"/>
        </w:rPr>
        <w:t xml:space="preserve"> </w:t>
      </w:r>
      <w:r w:rsidR="009443CB" w:rsidRPr="00D1621D">
        <w:rPr>
          <w:rFonts w:asciiTheme="majorHAnsi" w:hAnsiTheme="majorHAnsi"/>
          <w:sz w:val="24"/>
          <w:szCs w:val="24"/>
        </w:rPr>
        <w:t xml:space="preserve">You </w:t>
      </w:r>
      <w:r w:rsidR="009443CB">
        <w:rPr>
          <w:rFonts w:asciiTheme="majorHAnsi" w:hAnsiTheme="majorHAnsi"/>
          <w:sz w:val="24"/>
          <w:szCs w:val="24"/>
        </w:rPr>
        <w:t>may</w:t>
      </w:r>
      <w:r w:rsidR="009443CB" w:rsidRPr="00D1621D">
        <w:rPr>
          <w:rFonts w:asciiTheme="majorHAnsi" w:hAnsiTheme="majorHAnsi"/>
          <w:sz w:val="24"/>
          <w:szCs w:val="24"/>
        </w:rPr>
        <w:t xml:space="preserve"> also contact the organization to request specific details.</w:t>
      </w:r>
      <w:r w:rsidR="009443CB">
        <w:rPr>
          <w:rFonts w:asciiTheme="majorHAnsi" w:hAnsiTheme="majorHAnsi"/>
          <w:sz w:val="24"/>
          <w:szCs w:val="24"/>
        </w:rPr>
        <w:t xml:space="preserve"> After identifying the desired qualifications, review and analyze how your abilities, experiences, and skills are relevant to the responsibilities for the job.</w:t>
      </w:r>
      <w:r w:rsidR="0045790D">
        <w:rPr>
          <w:rFonts w:asciiTheme="majorHAnsi" w:hAnsiTheme="majorHAnsi"/>
          <w:sz w:val="24"/>
          <w:szCs w:val="24"/>
        </w:rPr>
        <w:t xml:space="preserve"> Incorporate as many keywords from the job posting into your cover letter as you can.</w:t>
      </w:r>
      <w:r w:rsidR="009443CB">
        <w:rPr>
          <w:rFonts w:asciiTheme="majorHAnsi" w:hAnsiTheme="majorHAnsi"/>
          <w:sz w:val="24"/>
          <w:szCs w:val="24"/>
        </w:rPr>
        <w:t xml:space="preserve"> </w:t>
      </w:r>
      <w:r w:rsidR="0045790D">
        <w:rPr>
          <w:rFonts w:asciiTheme="majorHAnsi" w:hAnsiTheme="majorHAnsi"/>
          <w:sz w:val="24"/>
          <w:szCs w:val="24"/>
        </w:rPr>
        <w:t>R</w:t>
      </w:r>
      <w:r w:rsidR="009443CB">
        <w:rPr>
          <w:rFonts w:asciiTheme="majorHAnsi" w:hAnsiTheme="majorHAnsi"/>
          <w:sz w:val="24"/>
          <w:szCs w:val="24"/>
        </w:rPr>
        <w:t>emember that the hiring manager wants to know what you can do for them.</w:t>
      </w:r>
    </w:p>
    <w:p w14:paraId="1E008DF7" w14:textId="77777777" w:rsidR="009443CB" w:rsidRPr="005B3526" w:rsidRDefault="009443CB" w:rsidP="005B3526">
      <w:pPr>
        <w:pStyle w:val="PlainText"/>
        <w:jc w:val="both"/>
        <w:rPr>
          <w:rFonts w:asciiTheme="majorHAnsi" w:hAnsiTheme="majorHAnsi"/>
          <w:sz w:val="10"/>
          <w:szCs w:val="10"/>
        </w:rPr>
      </w:pPr>
    </w:p>
    <w:p w14:paraId="7189295F" w14:textId="38937F3C" w:rsidR="004762B4" w:rsidRDefault="004762B4" w:rsidP="005B3526">
      <w:pPr>
        <w:pStyle w:val="PlainText"/>
        <w:jc w:val="both"/>
        <w:rPr>
          <w:rFonts w:asciiTheme="majorHAnsi" w:hAnsiTheme="majorHAnsi"/>
          <w:b/>
          <w:color w:val="800000"/>
          <w:sz w:val="28"/>
          <w:szCs w:val="28"/>
        </w:rPr>
      </w:pPr>
      <w:r w:rsidRPr="009443CB">
        <w:rPr>
          <w:rFonts w:asciiTheme="majorHAnsi" w:hAnsiTheme="majorHAnsi"/>
          <w:b/>
          <w:color w:val="800000"/>
          <w:sz w:val="28"/>
          <w:szCs w:val="28"/>
        </w:rPr>
        <w:t>Things to Keep in Mind</w:t>
      </w:r>
    </w:p>
    <w:p w14:paraId="4A734947" w14:textId="77777777" w:rsidR="005B3526" w:rsidRPr="005B3526" w:rsidRDefault="005B3526" w:rsidP="005B3526">
      <w:pPr>
        <w:pStyle w:val="PlainText"/>
        <w:jc w:val="both"/>
        <w:rPr>
          <w:rFonts w:asciiTheme="majorHAnsi" w:hAnsiTheme="majorHAnsi"/>
          <w:color w:val="800000"/>
          <w:sz w:val="10"/>
          <w:szCs w:val="10"/>
        </w:rPr>
      </w:pPr>
    </w:p>
    <w:p w14:paraId="36050F5C" w14:textId="65FB8358" w:rsidR="004762B4" w:rsidRPr="00D1621D" w:rsidRDefault="004762B4" w:rsidP="005B3526">
      <w:pPr>
        <w:pStyle w:val="PlainText"/>
        <w:numPr>
          <w:ilvl w:val="0"/>
          <w:numId w:val="18"/>
        </w:numPr>
        <w:ind w:left="540"/>
        <w:jc w:val="both"/>
        <w:rPr>
          <w:rFonts w:asciiTheme="majorHAnsi" w:hAnsiTheme="majorHAnsi"/>
          <w:sz w:val="24"/>
          <w:szCs w:val="24"/>
        </w:rPr>
      </w:pPr>
      <w:r w:rsidRPr="00D1621D">
        <w:rPr>
          <w:rFonts w:asciiTheme="majorHAnsi" w:hAnsiTheme="majorHAnsi"/>
          <w:sz w:val="24"/>
          <w:szCs w:val="24"/>
        </w:rPr>
        <w:t xml:space="preserve">Each letter should be </w:t>
      </w:r>
      <w:r w:rsidR="009443CB">
        <w:rPr>
          <w:rFonts w:asciiTheme="majorHAnsi" w:hAnsiTheme="majorHAnsi"/>
          <w:sz w:val="24"/>
          <w:szCs w:val="24"/>
        </w:rPr>
        <w:t xml:space="preserve">tailored to a specific position and addressed, when possible, </w:t>
      </w:r>
      <w:r w:rsidRPr="00D1621D">
        <w:rPr>
          <w:rFonts w:asciiTheme="majorHAnsi" w:hAnsiTheme="majorHAnsi"/>
          <w:sz w:val="24"/>
          <w:szCs w:val="24"/>
        </w:rPr>
        <w:t xml:space="preserve">to a specific individual </w:t>
      </w:r>
      <w:r w:rsidR="009443CB">
        <w:rPr>
          <w:rFonts w:asciiTheme="majorHAnsi" w:hAnsiTheme="majorHAnsi"/>
          <w:sz w:val="24"/>
          <w:szCs w:val="24"/>
        </w:rPr>
        <w:t>such as</w:t>
      </w:r>
      <w:r w:rsidRPr="00D1621D">
        <w:rPr>
          <w:rFonts w:asciiTheme="majorHAnsi" w:hAnsiTheme="majorHAnsi"/>
          <w:sz w:val="24"/>
          <w:szCs w:val="24"/>
        </w:rPr>
        <w:t xml:space="preserve"> the hiring manager or the head of the department, division, or organization.</w:t>
      </w:r>
    </w:p>
    <w:p w14:paraId="6A103C8C" w14:textId="0E11EDE5" w:rsidR="002F7262" w:rsidRPr="002F7262" w:rsidRDefault="009443CB" w:rsidP="005B3526">
      <w:pPr>
        <w:pStyle w:val="PlainText"/>
        <w:numPr>
          <w:ilvl w:val="0"/>
          <w:numId w:val="18"/>
        </w:numPr>
        <w:ind w:left="540"/>
        <w:jc w:val="both"/>
        <w:rPr>
          <w:rFonts w:asciiTheme="majorHAnsi" w:hAnsiTheme="majorHAnsi"/>
          <w:sz w:val="24"/>
          <w:szCs w:val="24"/>
        </w:rPr>
      </w:pPr>
      <w:r>
        <w:rPr>
          <w:rFonts w:asciiTheme="majorHAnsi" w:hAnsiTheme="majorHAnsi"/>
          <w:sz w:val="24"/>
          <w:szCs w:val="24"/>
        </w:rPr>
        <w:t>Emphasize your skills and experiences as they relate to</w:t>
      </w:r>
      <w:r w:rsidR="000744FB">
        <w:rPr>
          <w:rFonts w:asciiTheme="majorHAnsi" w:hAnsiTheme="majorHAnsi"/>
          <w:sz w:val="24"/>
          <w:szCs w:val="24"/>
        </w:rPr>
        <w:t xml:space="preserve"> the position. Tell a story, </w:t>
      </w:r>
      <w:r>
        <w:rPr>
          <w:rFonts w:asciiTheme="majorHAnsi" w:hAnsiTheme="majorHAnsi"/>
          <w:sz w:val="24"/>
          <w:szCs w:val="24"/>
        </w:rPr>
        <w:t xml:space="preserve">provide context, </w:t>
      </w:r>
      <w:proofErr w:type="gramStart"/>
      <w:r>
        <w:rPr>
          <w:rFonts w:asciiTheme="majorHAnsi" w:hAnsiTheme="majorHAnsi"/>
          <w:sz w:val="24"/>
          <w:szCs w:val="24"/>
        </w:rPr>
        <w:t>not</w:t>
      </w:r>
      <w:proofErr w:type="gramEnd"/>
      <w:r>
        <w:rPr>
          <w:rFonts w:asciiTheme="majorHAnsi" w:hAnsiTheme="majorHAnsi"/>
          <w:sz w:val="24"/>
          <w:szCs w:val="24"/>
        </w:rPr>
        <w:t xml:space="preserve"> merely</w:t>
      </w:r>
      <w:r w:rsidR="002C05D7">
        <w:rPr>
          <w:rFonts w:asciiTheme="majorHAnsi" w:hAnsiTheme="majorHAnsi"/>
          <w:sz w:val="24"/>
          <w:szCs w:val="24"/>
        </w:rPr>
        <w:t xml:space="preserve"> repeat content on your resume.</w:t>
      </w:r>
    </w:p>
    <w:p w14:paraId="3AEB8916" w14:textId="70F4C98E" w:rsidR="004762B4" w:rsidRPr="002F7262" w:rsidRDefault="002F7262" w:rsidP="005B3526">
      <w:pPr>
        <w:pStyle w:val="PlainText"/>
        <w:numPr>
          <w:ilvl w:val="0"/>
          <w:numId w:val="18"/>
        </w:numPr>
        <w:ind w:left="540"/>
        <w:jc w:val="both"/>
        <w:rPr>
          <w:rFonts w:asciiTheme="majorHAnsi" w:hAnsiTheme="majorHAnsi"/>
          <w:sz w:val="24"/>
          <w:szCs w:val="24"/>
        </w:rPr>
      </w:pPr>
      <w:r w:rsidRPr="00D1621D">
        <w:rPr>
          <w:rFonts w:asciiTheme="majorHAnsi" w:hAnsiTheme="majorHAnsi"/>
          <w:sz w:val="24"/>
          <w:szCs w:val="24"/>
        </w:rPr>
        <w:t>Demonstrate to the employer that you’ve done your research by connecting the position</w:t>
      </w:r>
      <w:r w:rsidR="002C05D7">
        <w:rPr>
          <w:rFonts w:asciiTheme="majorHAnsi" w:hAnsiTheme="majorHAnsi"/>
          <w:sz w:val="24"/>
          <w:szCs w:val="24"/>
        </w:rPr>
        <w:t xml:space="preserve"> to your skills and experience. Tie the bullet points to the job description.</w:t>
      </w:r>
    </w:p>
    <w:p w14:paraId="13242307" w14:textId="77777777" w:rsidR="002C05D7" w:rsidRDefault="004762B4" w:rsidP="005B3526">
      <w:pPr>
        <w:pStyle w:val="PlainText"/>
        <w:numPr>
          <w:ilvl w:val="0"/>
          <w:numId w:val="18"/>
        </w:numPr>
        <w:ind w:left="540"/>
        <w:jc w:val="both"/>
        <w:rPr>
          <w:rFonts w:asciiTheme="majorHAnsi" w:hAnsiTheme="majorHAnsi"/>
          <w:sz w:val="24"/>
          <w:szCs w:val="24"/>
        </w:rPr>
      </w:pPr>
      <w:r w:rsidRPr="00D1621D">
        <w:rPr>
          <w:rFonts w:asciiTheme="majorHAnsi" w:hAnsiTheme="majorHAnsi"/>
          <w:sz w:val="24"/>
          <w:szCs w:val="24"/>
        </w:rPr>
        <w:t xml:space="preserve">Proofread your letter carefully for typos and errors. </w:t>
      </w:r>
      <w:r w:rsidR="002C05D7" w:rsidRPr="00D1621D">
        <w:rPr>
          <w:rFonts w:asciiTheme="majorHAnsi" w:hAnsiTheme="majorHAnsi"/>
          <w:sz w:val="24"/>
          <w:szCs w:val="24"/>
        </w:rPr>
        <w:t xml:space="preserve">Don’t rely on spell-check. </w:t>
      </w:r>
    </w:p>
    <w:p w14:paraId="78F6EE6D" w14:textId="4B80AF76" w:rsidR="004762B4" w:rsidRPr="00D1621D" w:rsidRDefault="004762B4" w:rsidP="005B3526">
      <w:pPr>
        <w:pStyle w:val="PlainText"/>
        <w:numPr>
          <w:ilvl w:val="0"/>
          <w:numId w:val="18"/>
        </w:numPr>
        <w:ind w:left="540"/>
        <w:jc w:val="both"/>
        <w:rPr>
          <w:rFonts w:asciiTheme="majorHAnsi" w:hAnsiTheme="majorHAnsi"/>
          <w:sz w:val="24"/>
          <w:szCs w:val="24"/>
        </w:rPr>
      </w:pPr>
      <w:r w:rsidRPr="00D1621D">
        <w:rPr>
          <w:rFonts w:asciiTheme="majorHAnsi" w:hAnsiTheme="majorHAnsi"/>
          <w:sz w:val="24"/>
          <w:szCs w:val="24"/>
        </w:rPr>
        <w:t>Look at your sentence openings to make sure they va</w:t>
      </w:r>
      <w:r w:rsidR="002C05D7">
        <w:rPr>
          <w:rFonts w:asciiTheme="majorHAnsi" w:hAnsiTheme="majorHAnsi"/>
          <w:sz w:val="24"/>
          <w:szCs w:val="24"/>
        </w:rPr>
        <w:t>ry—don’t start them all with “I</w:t>
      </w:r>
      <w:r w:rsidRPr="00D1621D">
        <w:rPr>
          <w:rFonts w:asciiTheme="majorHAnsi" w:hAnsiTheme="majorHAnsi"/>
          <w:sz w:val="24"/>
          <w:szCs w:val="24"/>
        </w:rPr>
        <w:t>”</w:t>
      </w:r>
      <w:r w:rsidR="002C05D7">
        <w:rPr>
          <w:rFonts w:asciiTheme="majorHAnsi" w:hAnsiTheme="majorHAnsi"/>
          <w:sz w:val="24"/>
          <w:szCs w:val="24"/>
        </w:rPr>
        <w:t xml:space="preserve">. </w:t>
      </w:r>
    </w:p>
    <w:p w14:paraId="703077D8" w14:textId="36137CEC" w:rsidR="002C05D7" w:rsidRDefault="004762B4" w:rsidP="005B3526">
      <w:pPr>
        <w:pStyle w:val="PlainText"/>
        <w:numPr>
          <w:ilvl w:val="0"/>
          <w:numId w:val="18"/>
        </w:numPr>
        <w:ind w:left="540"/>
        <w:jc w:val="both"/>
        <w:rPr>
          <w:rFonts w:asciiTheme="majorHAnsi" w:hAnsiTheme="majorHAnsi"/>
          <w:sz w:val="24"/>
          <w:szCs w:val="24"/>
        </w:rPr>
      </w:pPr>
      <w:r w:rsidRPr="00D1621D">
        <w:rPr>
          <w:rFonts w:asciiTheme="majorHAnsi" w:hAnsiTheme="majorHAnsi"/>
          <w:sz w:val="24"/>
          <w:szCs w:val="24"/>
        </w:rPr>
        <w:t>If you’re emailing your materials, include the title of the posi</w:t>
      </w:r>
      <w:r w:rsidR="002C05D7">
        <w:rPr>
          <w:rFonts w:asciiTheme="majorHAnsi" w:hAnsiTheme="majorHAnsi"/>
          <w:sz w:val="24"/>
          <w:szCs w:val="24"/>
        </w:rPr>
        <w:t>tion you’re applying for in the</w:t>
      </w:r>
      <w:r w:rsidRPr="00D1621D">
        <w:rPr>
          <w:rFonts w:asciiTheme="majorHAnsi" w:hAnsiTheme="majorHAnsi"/>
          <w:sz w:val="24"/>
          <w:szCs w:val="24"/>
        </w:rPr>
        <w:t xml:space="preserve"> subject</w:t>
      </w:r>
      <w:r w:rsidRPr="004762B4">
        <w:rPr>
          <w:rFonts w:asciiTheme="majorHAnsi" w:hAnsiTheme="majorHAnsi"/>
          <w:color w:val="800000"/>
          <w:sz w:val="24"/>
          <w:szCs w:val="24"/>
        </w:rPr>
        <w:t xml:space="preserve"> </w:t>
      </w:r>
      <w:r w:rsidRPr="00D1621D">
        <w:rPr>
          <w:rFonts w:asciiTheme="majorHAnsi" w:hAnsiTheme="majorHAnsi"/>
          <w:sz w:val="24"/>
          <w:szCs w:val="24"/>
        </w:rPr>
        <w:t>line.</w:t>
      </w:r>
    </w:p>
    <w:p w14:paraId="7DEE83FD" w14:textId="77777777" w:rsidR="002C05D7" w:rsidRDefault="004762B4" w:rsidP="005B3526">
      <w:pPr>
        <w:pStyle w:val="PlainText"/>
        <w:numPr>
          <w:ilvl w:val="0"/>
          <w:numId w:val="18"/>
        </w:numPr>
        <w:ind w:left="540"/>
        <w:jc w:val="both"/>
        <w:rPr>
          <w:rFonts w:asciiTheme="majorHAnsi" w:hAnsiTheme="majorHAnsi"/>
          <w:sz w:val="24"/>
          <w:szCs w:val="24"/>
        </w:rPr>
      </w:pPr>
      <w:r w:rsidRPr="002C05D7">
        <w:rPr>
          <w:rFonts w:asciiTheme="majorHAnsi" w:hAnsiTheme="majorHAnsi"/>
          <w:sz w:val="24"/>
          <w:szCs w:val="24"/>
        </w:rPr>
        <w:t xml:space="preserve">Recruiters and hiring managers vary in their preferences for receiving cover letters. Some </w:t>
      </w:r>
      <w:r w:rsidR="002C05D7">
        <w:rPr>
          <w:rFonts w:asciiTheme="majorHAnsi" w:hAnsiTheme="majorHAnsi"/>
          <w:sz w:val="24"/>
          <w:szCs w:val="24"/>
        </w:rPr>
        <w:t>prefer</w:t>
      </w:r>
      <w:r w:rsidRPr="002C05D7">
        <w:rPr>
          <w:rFonts w:asciiTheme="majorHAnsi" w:hAnsiTheme="majorHAnsi"/>
          <w:sz w:val="24"/>
          <w:szCs w:val="24"/>
        </w:rPr>
        <w:t xml:space="preserve"> Word documents or PDFs attached to an email, while others like the letter</w:t>
      </w:r>
      <w:r w:rsidR="002C05D7">
        <w:rPr>
          <w:rFonts w:asciiTheme="majorHAnsi" w:hAnsiTheme="majorHAnsi"/>
          <w:sz w:val="24"/>
          <w:szCs w:val="24"/>
        </w:rPr>
        <w:t xml:space="preserve"> to be in the body of an email.</w:t>
      </w:r>
    </w:p>
    <w:p w14:paraId="08DC695E" w14:textId="56B85AC5" w:rsidR="00AA49A9" w:rsidRDefault="005B3526" w:rsidP="005B3526">
      <w:pPr>
        <w:pStyle w:val="PlainText"/>
        <w:numPr>
          <w:ilvl w:val="0"/>
          <w:numId w:val="18"/>
        </w:numPr>
        <w:ind w:left="540"/>
        <w:jc w:val="both"/>
        <w:rPr>
          <w:rFonts w:asciiTheme="majorHAnsi" w:hAnsiTheme="majorHAnsi"/>
          <w:sz w:val="24"/>
          <w:szCs w:val="24"/>
        </w:rPr>
      </w:pPr>
      <w:r>
        <w:rPr>
          <w:rFonts w:asciiTheme="majorHAnsi" w:hAnsiTheme="majorHAnsi"/>
          <w:sz w:val="24"/>
          <w:szCs w:val="24"/>
        </w:rPr>
        <w:t xml:space="preserve">When sending </w:t>
      </w:r>
      <w:r w:rsidR="004762B4" w:rsidRPr="002C05D7">
        <w:rPr>
          <w:rFonts w:asciiTheme="majorHAnsi" w:hAnsiTheme="majorHAnsi"/>
          <w:sz w:val="24"/>
          <w:szCs w:val="24"/>
        </w:rPr>
        <w:t xml:space="preserve">resume and cover letter </w:t>
      </w:r>
      <w:r>
        <w:rPr>
          <w:rFonts w:asciiTheme="majorHAnsi" w:hAnsiTheme="majorHAnsi"/>
          <w:sz w:val="24"/>
          <w:szCs w:val="24"/>
        </w:rPr>
        <w:t>via</w:t>
      </w:r>
      <w:r w:rsidR="004762B4" w:rsidRPr="002C05D7">
        <w:rPr>
          <w:rFonts w:asciiTheme="majorHAnsi" w:hAnsiTheme="majorHAnsi"/>
          <w:sz w:val="24"/>
          <w:szCs w:val="24"/>
        </w:rPr>
        <w:t xml:space="preserve"> email, </w:t>
      </w:r>
      <w:r>
        <w:rPr>
          <w:rFonts w:asciiTheme="majorHAnsi" w:hAnsiTheme="majorHAnsi"/>
          <w:sz w:val="24"/>
          <w:szCs w:val="24"/>
        </w:rPr>
        <w:t>combine them</w:t>
      </w:r>
      <w:r w:rsidRPr="002C05D7">
        <w:rPr>
          <w:rFonts w:asciiTheme="majorHAnsi" w:hAnsiTheme="majorHAnsi"/>
          <w:sz w:val="24"/>
          <w:szCs w:val="24"/>
        </w:rPr>
        <w:t xml:space="preserve"> </w:t>
      </w:r>
      <w:r>
        <w:rPr>
          <w:rFonts w:asciiTheme="majorHAnsi" w:hAnsiTheme="majorHAnsi"/>
          <w:sz w:val="24"/>
          <w:szCs w:val="24"/>
        </w:rPr>
        <w:t>together into a single document.</w:t>
      </w:r>
    </w:p>
    <w:p w14:paraId="797F161F" w14:textId="34C488E5" w:rsidR="00AA49A9" w:rsidRDefault="00AA49A9">
      <w:pPr>
        <w:rPr>
          <w:rFonts w:asciiTheme="majorHAnsi" w:eastAsia="Times New Roman" w:hAnsiTheme="majorHAnsi" w:cs="Times New Roman"/>
        </w:rPr>
      </w:pPr>
      <w:del w:id="9" w:author="Administrator" w:date="2015-10-14T10:33:00Z">
        <w:r w:rsidDel="008B5947">
          <w:rPr>
            <w:rFonts w:asciiTheme="majorHAnsi" w:hAnsiTheme="majorHAnsi"/>
          </w:rPr>
          <w:br w:type="page"/>
        </w:r>
      </w:del>
    </w:p>
    <w:p w14:paraId="44CBBA56" w14:textId="77935B3D" w:rsidR="004762B4" w:rsidRPr="00AA49A9" w:rsidRDefault="00AA49A9" w:rsidP="00AA49A9">
      <w:pPr>
        <w:pStyle w:val="PlainText"/>
        <w:jc w:val="both"/>
        <w:rPr>
          <w:rFonts w:asciiTheme="majorHAnsi" w:hAnsiTheme="majorHAnsi"/>
          <w:b/>
          <w:color w:val="800000"/>
          <w:sz w:val="28"/>
          <w:szCs w:val="28"/>
        </w:rPr>
      </w:pPr>
      <w:r>
        <w:rPr>
          <w:rFonts w:asciiTheme="majorHAnsi" w:hAnsiTheme="majorHAnsi"/>
          <w:b/>
          <w:noProof/>
          <w:color w:val="800000"/>
          <w:sz w:val="28"/>
          <w:szCs w:val="28"/>
        </w:rPr>
        <mc:AlternateContent>
          <mc:Choice Requires="wps">
            <w:drawing>
              <wp:anchor distT="0" distB="0" distL="114300" distR="114300" simplePos="0" relativeHeight="251677696" behindDoc="1" locked="0" layoutInCell="1" allowOverlap="1" wp14:anchorId="6B203B4D" wp14:editId="294B09D7">
                <wp:simplePos x="0" y="0"/>
                <wp:positionH relativeFrom="column">
                  <wp:posOffset>-114300</wp:posOffset>
                </wp:positionH>
                <wp:positionV relativeFrom="paragraph">
                  <wp:posOffset>-114300</wp:posOffset>
                </wp:positionV>
                <wp:extent cx="7086600" cy="800100"/>
                <wp:effectExtent l="0" t="0" r="25400" b="38100"/>
                <wp:wrapNone/>
                <wp:docPr id="1" name="Text Box 1"/>
                <wp:cNvGraphicFramePr/>
                <a:graphic xmlns:a="http://schemas.openxmlformats.org/drawingml/2006/main">
                  <a:graphicData uri="http://schemas.microsoft.com/office/word/2010/wordprocessingShape">
                    <wps:wsp>
                      <wps:cNvSpPr txBox="1"/>
                      <wps:spPr>
                        <a:xfrm>
                          <a:off x="0" y="0"/>
                          <a:ext cx="7086600" cy="800100"/>
                        </a:xfrm>
                        <a:prstGeom prst="rect">
                          <a:avLst/>
                        </a:prstGeom>
                        <a:noFill/>
                        <a:ln w="19050" cmpd="sng">
                          <a:solidFill>
                            <a:srgbClr val="8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948FD6" w14:textId="77777777" w:rsidR="00246AEE" w:rsidRDefault="00246A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8.95pt;margin-top:-8.95pt;width:558pt;height:63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" filled="f" strokecolor="maroon" strokeweight="1.5pt">
                <v:textbox>
                  <w:txbxContent>
                    <w:p w14:paraId="0C948FD6" w14:textId="77777777" w:rsidR="00246AEE" w:rsidRDefault="00246AEE"/>
                  </w:txbxContent>
                </v:textbox>
              </v:shape>
            </w:pict>
          </mc:Fallback>
        </mc:AlternateContent>
      </w:r>
      <w:r w:rsidRPr="00AA49A9">
        <w:rPr>
          <w:rFonts w:asciiTheme="majorHAnsi" w:hAnsiTheme="majorHAnsi"/>
          <w:b/>
          <w:color w:val="800000"/>
          <w:sz w:val="28"/>
          <w:szCs w:val="28"/>
        </w:rPr>
        <w:t>Cover Letter Template:</w:t>
      </w:r>
    </w:p>
    <w:p w14:paraId="1B80AC4F" w14:textId="3E796BFA" w:rsidR="00AA49A9" w:rsidRPr="002C05D7" w:rsidRDefault="00AA49A9" w:rsidP="00AA49A9">
      <w:pPr>
        <w:pStyle w:val="PlainText"/>
        <w:jc w:val="both"/>
        <w:rPr>
          <w:rFonts w:asciiTheme="majorHAnsi" w:hAnsiTheme="majorHAnsi"/>
          <w:sz w:val="24"/>
          <w:szCs w:val="24"/>
        </w:rPr>
      </w:pPr>
      <w:r>
        <w:rPr>
          <w:rFonts w:asciiTheme="majorHAnsi" w:hAnsiTheme="majorHAnsi"/>
          <w:sz w:val="24"/>
          <w:szCs w:val="24"/>
        </w:rPr>
        <w:t>When submitting your application material via email, omit both your and the addressee’s contact information, as well as the date. Simply start with the salutation.</w:t>
      </w:r>
    </w:p>
    <w:p w14:paraId="32E1DC62" w14:textId="77777777" w:rsidR="00AA49A9" w:rsidRDefault="00AA49A9" w:rsidP="004762B4">
      <w:pPr>
        <w:pStyle w:val="PlainText"/>
        <w:jc w:val="both"/>
        <w:rPr>
          <w:rFonts w:asciiTheme="majorHAnsi" w:hAnsiTheme="majorHAnsi"/>
          <w:b/>
          <w:color w:val="800000"/>
          <w:sz w:val="28"/>
          <w:szCs w:val="28"/>
        </w:rPr>
      </w:pPr>
    </w:p>
    <w:p w14:paraId="395E5D09" w14:textId="77777777" w:rsidR="00ED1AB9" w:rsidRDefault="00ED1AB9" w:rsidP="004762B4">
      <w:pPr>
        <w:pStyle w:val="PlainText"/>
        <w:jc w:val="both"/>
        <w:rPr>
          <w:rFonts w:asciiTheme="majorHAnsi" w:hAnsiTheme="majorHAnsi"/>
          <w:color w:val="800000"/>
          <w:sz w:val="24"/>
          <w:szCs w:val="24"/>
        </w:rPr>
      </w:pPr>
    </w:p>
    <w:p w14:paraId="1DD05A52" w14:textId="7D5D311C" w:rsidR="00AA49A9" w:rsidDel="00742252" w:rsidRDefault="00AA49A9" w:rsidP="004762B4">
      <w:pPr>
        <w:pStyle w:val="PlainText"/>
        <w:jc w:val="both"/>
        <w:rPr>
          <w:del w:id="10" w:author="Administrator" w:date="2015-10-14T09:31:00Z"/>
          <w:rFonts w:asciiTheme="majorHAnsi" w:hAnsiTheme="majorHAnsi"/>
          <w:sz w:val="24"/>
          <w:szCs w:val="24"/>
        </w:rPr>
      </w:pPr>
      <w:del w:id="11" w:author="Administrator" w:date="2015-10-14T09:31:00Z">
        <w:r w:rsidDel="00742252">
          <w:rPr>
            <w:rFonts w:asciiTheme="majorHAnsi" w:hAnsiTheme="majorHAnsi"/>
            <w:sz w:val="24"/>
            <w:szCs w:val="24"/>
          </w:rPr>
          <w:delText>Your Full Name</w:delText>
        </w:r>
      </w:del>
    </w:p>
    <w:p w14:paraId="5D25B08A" w14:textId="75F41B5F" w:rsidR="00AA49A9" w:rsidRDefault="00AA49A9" w:rsidP="004762B4">
      <w:pPr>
        <w:pStyle w:val="PlainText"/>
        <w:jc w:val="both"/>
        <w:rPr>
          <w:rFonts w:asciiTheme="majorHAnsi" w:hAnsiTheme="majorHAnsi"/>
          <w:sz w:val="24"/>
          <w:szCs w:val="24"/>
        </w:rPr>
      </w:pPr>
      <w:r>
        <w:rPr>
          <w:rFonts w:asciiTheme="majorHAnsi" w:hAnsiTheme="majorHAnsi"/>
          <w:sz w:val="24"/>
          <w:szCs w:val="24"/>
        </w:rPr>
        <w:t>Street Address</w:t>
      </w:r>
    </w:p>
    <w:p w14:paraId="35396568" w14:textId="78F7985D" w:rsidR="00AA49A9" w:rsidRDefault="00AA49A9" w:rsidP="004762B4">
      <w:pPr>
        <w:pStyle w:val="PlainText"/>
        <w:jc w:val="both"/>
        <w:rPr>
          <w:rFonts w:asciiTheme="majorHAnsi" w:hAnsiTheme="majorHAnsi"/>
          <w:sz w:val="24"/>
          <w:szCs w:val="24"/>
        </w:rPr>
      </w:pPr>
      <w:r>
        <w:rPr>
          <w:rFonts w:asciiTheme="majorHAnsi" w:hAnsiTheme="majorHAnsi"/>
          <w:sz w:val="24"/>
          <w:szCs w:val="24"/>
        </w:rPr>
        <w:t>City, State Zip code</w:t>
      </w:r>
    </w:p>
    <w:p w14:paraId="30CB0E7D" w14:textId="77777777" w:rsidR="00AA49A9" w:rsidRDefault="00AA49A9" w:rsidP="004762B4">
      <w:pPr>
        <w:pStyle w:val="PlainText"/>
        <w:jc w:val="both"/>
        <w:rPr>
          <w:rFonts w:asciiTheme="majorHAnsi" w:hAnsiTheme="majorHAnsi"/>
          <w:sz w:val="24"/>
          <w:szCs w:val="24"/>
        </w:rPr>
      </w:pPr>
    </w:p>
    <w:p w14:paraId="4D9D2883" w14:textId="1774607F" w:rsidR="00AA49A9" w:rsidRDefault="00AA49A9" w:rsidP="004762B4">
      <w:pPr>
        <w:pStyle w:val="PlainText"/>
        <w:jc w:val="both"/>
        <w:rPr>
          <w:rFonts w:asciiTheme="majorHAnsi" w:hAnsiTheme="majorHAnsi"/>
          <w:sz w:val="24"/>
          <w:szCs w:val="24"/>
        </w:rPr>
      </w:pPr>
      <w:r>
        <w:rPr>
          <w:rFonts w:asciiTheme="majorHAnsi" w:hAnsiTheme="majorHAnsi"/>
          <w:sz w:val="24"/>
          <w:szCs w:val="24"/>
        </w:rPr>
        <w:t>Month Day, Year</w:t>
      </w:r>
    </w:p>
    <w:p w14:paraId="212805D4" w14:textId="77777777" w:rsidR="00AA49A9" w:rsidRDefault="00AA49A9" w:rsidP="004762B4">
      <w:pPr>
        <w:pStyle w:val="PlainText"/>
        <w:jc w:val="both"/>
        <w:rPr>
          <w:rFonts w:asciiTheme="majorHAnsi" w:hAnsiTheme="majorHAnsi"/>
          <w:sz w:val="24"/>
          <w:szCs w:val="24"/>
        </w:rPr>
      </w:pPr>
    </w:p>
    <w:p w14:paraId="417846D9" w14:textId="223D04F9" w:rsidR="00AA49A9" w:rsidRDefault="00AA49A9" w:rsidP="004762B4">
      <w:pPr>
        <w:pStyle w:val="PlainText"/>
        <w:jc w:val="both"/>
        <w:rPr>
          <w:rFonts w:asciiTheme="majorHAnsi" w:hAnsiTheme="majorHAnsi"/>
          <w:sz w:val="24"/>
          <w:szCs w:val="24"/>
        </w:rPr>
      </w:pPr>
      <w:r>
        <w:rPr>
          <w:rFonts w:asciiTheme="majorHAnsi" w:hAnsiTheme="majorHAnsi"/>
          <w:sz w:val="24"/>
          <w:szCs w:val="24"/>
        </w:rPr>
        <w:t>Contact Full Name</w:t>
      </w:r>
    </w:p>
    <w:p w14:paraId="3E42C2EE" w14:textId="5264E099" w:rsidR="00AA49A9" w:rsidRDefault="00AA49A9" w:rsidP="004762B4">
      <w:pPr>
        <w:pStyle w:val="PlainText"/>
        <w:jc w:val="both"/>
        <w:rPr>
          <w:rFonts w:asciiTheme="majorHAnsi" w:hAnsiTheme="majorHAnsi"/>
          <w:sz w:val="24"/>
          <w:szCs w:val="24"/>
        </w:rPr>
      </w:pPr>
      <w:r>
        <w:rPr>
          <w:rFonts w:asciiTheme="majorHAnsi" w:hAnsiTheme="majorHAnsi"/>
          <w:sz w:val="24"/>
          <w:szCs w:val="24"/>
        </w:rPr>
        <w:t>Title (if known)</w:t>
      </w:r>
    </w:p>
    <w:p w14:paraId="19F47623" w14:textId="147BC668" w:rsidR="00AA49A9" w:rsidRDefault="00AA49A9" w:rsidP="004762B4">
      <w:pPr>
        <w:pStyle w:val="PlainText"/>
        <w:jc w:val="both"/>
        <w:rPr>
          <w:rFonts w:asciiTheme="majorHAnsi" w:hAnsiTheme="majorHAnsi"/>
          <w:sz w:val="24"/>
          <w:szCs w:val="24"/>
        </w:rPr>
      </w:pPr>
      <w:r>
        <w:rPr>
          <w:rFonts w:asciiTheme="majorHAnsi" w:hAnsiTheme="majorHAnsi"/>
          <w:sz w:val="24"/>
          <w:szCs w:val="24"/>
        </w:rPr>
        <w:t>Organization Name</w:t>
      </w:r>
    </w:p>
    <w:p w14:paraId="03093D28" w14:textId="569E5284" w:rsidR="00AA49A9" w:rsidRDefault="00AA49A9" w:rsidP="004762B4">
      <w:pPr>
        <w:pStyle w:val="PlainText"/>
        <w:jc w:val="both"/>
        <w:rPr>
          <w:rFonts w:asciiTheme="majorHAnsi" w:hAnsiTheme="majorHAnsi"/>
          <w:sz w:val="24"/>
          <w:szCs w:val="24"/>
        </w:rPr>
      </w:pPr>
      <w:r>
        <w:rPr>
          <w:rFonts w:asciiTheme="majorHAnsi" w:hAnsiTheme="majorHAnsi"/>
          <w:sz w:val="24"/>
          <w:szCs w:val="24"/>
        </w:rPr>
        <w:t>Street Address</w:t>
      </w:r>
    </w:p>
    <w:p w14:paraId="6B7730F7" w14:textId="5F7C6B29" w:rsidR="00AA49A9" w:rsidRDefault="00AA49A9" w:rsidP="004762B4">
      <w:pPr>
        <w:pStyle w:val="PlainText"/>
        <w:jc w:val="both"/>
        <w:rPr>
          <w:rFonts w:asciiTheme="majorHAnsi" w:hAnsiTheme="majorHAnsi"/>
          <w:sz w:val="24"/>
          <w:szCs w:val="24"/>
        </w:rPr>
      </w:pPr>
      <w:r>
        <w:rPr>
          <w:rFonts w:asciiTheme="majorHAnsi" w:hAnsiTheme="majorHAnsi"/>
          <w:sz w:val="24"/>
          <w:szCs w:val="24"/>
        </w:rPr>
        <w:t>City, State Zip code</w:t>
      </w:r>
    </w:p>
    <w:p w14:paraId="12D06341" w14:textId="77777777" w:rsidR="00AA49A9" w:rsidRDefault="00AA49A9" w:rsidP="004762B4">
      <w:pPr>
        <w:pStyle w:val="PlainText"/>
        <w:jc w:val="both"/>
        <w:rPr>
          <w:rFonts w:asciiTheme="majorHAnsi" w:hAnsiTheme="majorHAnsi"/>
          <w:sz w:val="24"/>
          <w:szCs w:val="24"/>
        </w:rPr>
      </w:pPr>
    </w:p>
    <w:p w14:paraId="143B4950" w14:textId="77777777" w:rsidR="00AA49A9" w:rsidRDefault="00AA49A9" w:rsidP="004762B4">
      <w:pPr>
        <w:pStyle w:val="PlainText"/>
        <w:jc w:val="both"/>
        <w:rPr>
          <w:rFonts w:asciiTheme="majorHAnsi" w:hAnsiTheme="majorHAnsi"/>
          <w:sz w:val="24"/>
          <w:szCs w:val="24"/>
        </w:rPr>
      </w:pPr>
    </w:p>
    <w:p w14:paraId="66A6B0BD" w14:textId="23D7433D" w:rsidR="00AA49A9" w:rsidRPr="00AA49A9" w:rsidRDefault="00AA49A9" w:rsidP="004762B4">
      <w:pPr>
        <w:pStyle w:val="PlainText"/>
        <w:jc w:val="both"/>
        <w:rPr>
          <w:rFonts w:asciiTheme="majorHAnsi" w:hAnsiTheme="majorHAnsi"/>
          <w:sz w:val="24"/>
          <w:szCs w:val="24"/>
        </w:rPr>
      </w:pPr>
      <w:r>
        <w:rPr>
          <w:rFonts w:asciiTheme="majorHAnsi" w:hAnsiTheme="majorHAnsi"/>
          <w:sz w:val="24"/>
          <w:szCs w:val="24"/>
        </w:rPr>
        <w:t>Dear Mr./Ms./Dr. Last Name: (use colon)</w:t>
      </w:r>
    </w:p>
    <w:p w14:paraId="4327E6BA" w14:textId="77777777" w:rsidR="00AA49A9" w:rsidRPr="00ED1AB9" w:rsidRDefault="00AA49A9" w:rsidP="006647A8">
      <w:pPr>
        <w:jc w:val="both"/>
        <w:rPr>
          <w:rFonts w:asciiTheme="majorHAnsi" w:hAnsiTheme="majorHAnsi"/>
        </w:rPr>
      </w:pPr>
    </w:p>
    <w:p w14:paraId="6CCB3772" w14:textId="6789F04F" w:rsidR="00AA49A9" w:rsidRPr="00ED1AB9" w:rsidRDefault="00AA49A9" w:rsidP="006647A8">
      <w:pPr>
        <w:jc w:val="both"/>
        <w:rPr>
          <w:rFonts w:asciiTheme="majorHAnsi" w:hAnsiTheme="majorHAnsi"/>
        </w:rPr>
      </w:pPr>
      <w:r w:rsidRPr="00ED1AB9">
        <w:rPr>
          <w:rFonts w:asciiTheme="majorHAnsi" w:hAnsiTheme="majorHAnsi"/>
          <w:b/>
        </w:rPr>
        <w:t xml:space="preserve">Opening paragraph: </w:t>
      </w:r>
      <w:r w:rsidRPr="00ED1AB9">
        <w:rPr>
          <w:rFonts w:asciiTheme="majorHAnsi" w:hAnsiTheme="majorHAnsi"/>
        </w:rPr>
        <w:t xml:space="preserve">Introduce yourself by stating your degree program and the year in which you will graduate. </w:t>
      </w:r>
      <w:proofErr w:type="gramStart"/>
      <w:r w:rsidRPr="00ED1AB9">
        <w:rPr>
          <w:rFonts w:asciiTheme="majorHAnsi" w:hAnsiTheme="majorHAnsi"/>
        </w:rPr>
        <w:t>Clearly state why you are writing</w:t>
      </w:r>
      <w:ins w:id="12" w:author="Administrator" w:date="2015-10-14T09:32:00Z">
        <w:r w:rsidR="00742252">
          <w:rPr>
            <w:rFonts w:asciiTheme="majorHAnsi" w:hAnsiTheme="majorHAnsi"/>
          </w:rPr>
          <w:t xml:space="preserve"> - </w:t>
        </w:r>
      </w:ins>
      <w:del w:id="13" w:author="Administrator" w:date="2015-10-14T09:32:00Z">
        <w:r w:rsidRPr="00ED1AB9" w:rsidDel="00742252">
          <w:rPr>
            <w:rFonts w:asciiTheme="majorHAnsi" w:hAnsiTheme="majorHAnsi"/>
          </w:rPr>
          <w:delText xml:space="preserve">. </w:delText>
        </w:r>
      </w:del>
      <w:ins w:id="14" w:author="Administrator" w:date="2015-10-14T09:32:00Z">
        <w:r w:rsidR="00742252">
          <w:rPr>
            <w:rFonts w:asciiTheme="majorHAnsi" w:hAnsiTheme="majorHAnsi"/>
          </w:rPr>
          <w:t>i</w:t>
        </w:r>
      </w:ins>
      <w:del w:id="15" w:author="Administrator" w:date="2015-10-14T09:32:00Z">
        <w:r w:rsidRPr="00ED1AB9" w:rsidDel="00742252">
          <w:rPr>
            <w:rFonts w:asciiTheme="majorHAnsi" w:hAnsiTheme="majorHAnsi"/>
          </w:rPr>
          <w:delText>I</w:delText>
        </w:r>
      </w:del>
      <w:r w:rsidRPr="00ED1AB9">
        <w:rPr>
          <w:rFonts w:asciiTheme="majorHAnsi" w:hAnsiTheme="majorHAnsi"/>
        </w:rPr>
        <w:t>ndicate the position title</w:t>
      </w:r>
      <w:ins w:id="16" w:author="Administrator" w:date="2015-10-14T09:32:00Z">
        <w:r w:rsidR="00742252">
          <w:rPr>
            <w:rFonts w:asciiTheme="majorHAnsi" w:hAnsiTheme="majorHAnsi"/>
          </w:rPr>
          <w:t>.</w:t>
        </w:r>
      </w:ins>
      <w:del w:id="17" w:author="Administrator" w:date="2015-10-14T09:32:00Z">
        <w:r w:rsidRPr="00ED1AB9" w:rsidDel="00742252">
          <w:rPr>
            <w:rFonts w:asciiTheme="majorHAnsi" w:hAnsiTheme="majorHAnsi"/>
          </w:rPr>
          <w:delText xml:space="preserve"> and where you saw it advertised</w:delText>
        </w:r>
      </w:del>
      <w:r w:rsidRPr="00ED1AB9">
        <w:rPr>
          <w:rFonts w:asciiTheme="majorHAnsi" w:hAnsiTheme="majorHAnsi"/>
        </w:rPr>
        <w:t>.</w:t>
      </w:r>
      <w:proofErr w:type="gramEnd"/>
      <w:r w:rsidRPr="00ED1AB9">
        <w:rPr>
          <w:rFonts w:asciiTheme="majorHAnsi" w:hAnsiTheme="majorHAnsi"/>
        </w:rPr>
        <w:t xml:space="preserve"> If you were referred to the position from someone within the organization, or by someone the addressee knows, mention that as well. You may want to add </w:t>
      </w:r>
      <w:r w:rsidR="00246AEE">
        <w:rPr>
          <w:rFonts w:asciiTheme="majorHAnsi" w:hAnsiTheme="majorHAnsi"/>
        </w:rPr>
        <w:t>a</w:t>
      </w:r>
      <w:r w:rsidRPr="00ED1AB9">
        <w:rPr>
          <w:rFonts w:asciiTheme="majorHAnsi" w:hAnsiTheme="majorHAnsi"/>
        </w:rPr>
        <w:t xml:space="preserve"> sentence on why you feel you are a good fit for the position. This is a way to state your “thesis statement” of why you are a great candidate for the position. </w:t>
      </w:r>
    </w:p>
    <w:p w14:paraId="5DFF9DD4" w14:textId="77777777" w:rsidR="00ED1AB9" w:rsidRPr="00ED1AB9" w:rsidRDefault="00ED1AB9" w:rsidP="006647A8">
      <w:pPr>
        <w:jc w:val="both"/>
        <w:rPr>
          <w:rFonts w:asciiTheme="majorHAnsi" w:hAnsiTheme="majorHAnsi"/>
        </w:rPr>
      </w:pPr>
    </w:p>
    <w:p w14:paraId="3256ACE0" w14:textId="36F9C11A" w:rsidR="00ED1AB9" w:rsidRPr="00ED1AB9" w:rsidRDefault="00ED1AB9" w:rsidP="006647A8">
      <w:pPr>
        <w:jc w:val="both"/>
        <w:rPr>
          <w:rFonts w:asciiTheme="majorHAnsi" w:hAnsiTheme="majorHAnsi"/>
        </w:rPr>
      </w:pPr>
      <w:r w:rsidRPr="00ED1AB9">
        <w:rPr>
          <w:rFonts w:asciiTheme="majorHAnsi" w:hAnsiTheme="majorHAnsi"/>
          <w:b/>
        </w:rPr>
        <w:t>Middle paragraph(s)</w:t>
      </w:r>
      <w:r>
        <w:rPr>
          <w:rFonts w:asciiTheme="majorHAnsi" w:hAnsiTheme="majorHAnsi"/>
          <w:b/>
        </w:rPr>
        <w:t>:</w:t>
      </w:r>
      <w:r w:rsidRPr="00ED1AB9">
        <w:rPr>
          <w:rFonts w:asciiTheme="majorHAnsi" w:hAnsiTheme="majorHAnsi"/>
        </w:rPr>
        <w:t xml:space="preserve"> </w:t>
      </w:r>
      <w:r w:rsidR="00023E9F" w:rsidRPr="00ED1AB9">
        <w:rPr>
          <w:rFonts w:asciiTheme="majorHAnsi" w:hAnsiTheme="majorHAnsi"/>
        </w:rPr>
        <w:t xml:space="preserve">Write one or two paragraphs that </w:t>
      </w:r>
      <w:r w:rsidR="00023E9F">
        <w:rPr>
          <w:rFonts w:asciiTheme="majorHAnsi" w:hAnsiTheme="majorHAnsi"/>
        </w:rPr>
        <w:t>e</w:t>
      </w:r>
      <w:r w:rsidRPr="00ED1AB9">
        <w:rPr>
          <w:rFonts w:asciiTheme="majorHAnsi" w:hAnsiTheme="majorHAnsi"/>
        </w:rPr>
        <w:t>xplain why you are interested in working for this particular employer and/or specify your reasons for desiring this type of work</w:t>
      </w:r>
      <w:r w:rsidR="00023E9F">
        <w:rPr>
          <w:rFonts w:asciiTheme="majorHAnsi" w:hAnsiTheme="majorHAnsi"/>
        </w:rPr>
        <w:t xml:space="preserve">, especially when you are changing fields. </w:t>
      </w:r>
      <w:r w:rsidR="00023E9F" w:rsidRPr="00ED1AB9">
        <w:rPr>
          <w:rFonts w:asciiTheme="majorHAnsi" w:hAnsiTheme="majorHAnsi"/>
        </w:rPr>
        <w:t>You may want to include a few sentences on how your interest in both the job and the organization developed and how your personal qualities</w:t>
      </w:r>
      <w:r w:rsidR="00023E9F">
        <w:rPr>
          <w:rFonts w:asciiTheme="majorHAnsi" w:hAnsiTheme="majorHAnsi"/>
        </w:rPr>
        <w:t xml:space="preserve"> match with the position. E</w:t>
      </w:r>
      <w:r w:rsidRPr="00ED1AB9">
        <w:rPr>
          <w:rFonts w:asciiTheme="majorHAnsi" w:hAnsiTheme="majorHAnsi"/>
        </w:rPr>
        <w:t>laborate on how you have developed the relevant skills required for the job (i.e. show supporting evidence for your thesis statement in the opening paragraph), and any relevant experiences or education you have acquired. Provid</w:t>
      </w:r>
      <w:r w:rsidR="00023E9F">
        <w:rPr>
          <w:rFonts w:asciiTheme="majorHAnsi" w:hAnsiTheme="majorHAnsi"/>
        </w:rPr>
        <w:t>e</w:t>
      </w:r>
      <w:r w:rsidRPr="00ED1AB9">
        <w:rPr>
          <w:rFonts w:asciiTheme="majorHAnsi" w:hAnsiTheme="majorHAnsi"/>
        </w:rPr>
        <w:t xml:space="preserve"> an example to help you emphasize your point. Delineate why it would be a logical decision to hire you. Select only those details that will be of greatest interest to the employer</w:t>
      </w:r>
      <w:r w:rsidR="00023E9F">
        <w:rPr>
          <w:rFonts w:asciiTheme="majorHAnsi" w:hAnsiTheme="majorHAnsi"/>
        </w:rPr>
        <w:t>, do not</w:t>
      </w:r>
      <w:r w:rsidR="00023E9F" w:rsidRPr="00ED1AB9">
        <w:rPr>
          <w:rFonts w:asciiTheme="majorHAnsi" w:hAnsiTheme="majorHAnsi"/>
        </w:rPr>
        <w:t xml:space="preserve"> merely repeat what is</w:t>
      </w:r>
      <w:r w:rsidR="00023E9F">
        <w:rPr>
          <w:rFonts w:asciiTheme="majorHAnsi" w:hAnsiTheme="majorHAnsi"/>
        </w:rPr>
        <w:t xml:space="preserve"> on the resume</w:t>
      </w:r>
      <w:r w:rsidRPr="00ED1AB9">
        <w:rPr>
          <w:rFonts w:asciiTheme="majorHAnsi" w:hAnsiTheme="majorHAnsi"/>
        </w:rPr>
        <w:t xml:space="preserve">. If responding to a job posting, use it to guide you in deciding what to include, incorporate keywords from the posting that refer to skills and qualifications that the employer is seeking. </w:t>
      </w:r>
    </w:p>
    <w:p w14:paraId="3AFF9D00" w14:textId="77777777" w:rsidR="00ED1AB9" w:rsidRPr="00ED1AB9" w:rsidRDefault="00ED1AB9" w:rsidP="006647A8">
      <w:pPr>
        <w:jc w:val="both"/>
        <w:rPr>
          <w:rFonts w:asciiTheme="majorHAnsi" w:hAnsiTheme="majorHAnsi"/>
        </w:rPr>
      </w:pPr>
    </w:p>
    <w:p w14:paraId="4765FF86" w14:textId="77777777" w:rsidR="00ED1AB9" w:rsidRPr="00ED1AB9" w:rsidRDefault="00ED1AB9" w:rsidP="006647A8">
      <w:pPr>
        <w:jc w:val="both"/>
        <w:rPr>
          <w:rFonts w:asciiTheme="majorHAnsi" w:hAnsiTheme="majorHAnsi"/>
        </w:rPr>
      </w:pPr>
      <w:r w:rsidRPr="00ED1AB9">
        <w:rPr>
          <w:rFonts w:asciiTheme="majorHAnsi" w:hAnsiTheme="majorHAnsi"/>
          <w:b/>
        </w:rPr>
        <w:t xml:space="preserve">Closing paragraph: </w:t>
      </w:r>
      <w:r w:rsidRPr="00ED1AB9">
        <w:rPr>
          <w:rFonts w:asciiTheme="majorHAnsi" w:hAnsiTheme="majorHAnsi"/>
        </w:rPr>
        <w:t xml:space="preserve"> Summarize in a couple sentences your relevant qualification and experiences. Thank the reader for their time and consideration of your application. Express your interest in seeking with the addressee regarding your candidacy. Include email and phone number where you could be reached. </w:t>
      </w:r>
    </w:p>
    <w:p w14:paraId="75D1F7D9" w14:textId="77777777" w:rsidR="00ED1AB9" w:rsidRPr="00ED1AB9" w:rsidRDefault="00ED1AB9" w:rsidP="006647A8">
      <w:pPr>
        <w:jc w:val="both"/>
        <w:rPr>
          <w:rFonts w:asciiTheme="majorHAnsi" w:hAnsiTheme="majorHAnsi"/>
        </w:rPr>
      </w:pPr>
    </w:p>
    <w:p w14:paraId="4F884225" w14:textId="77777777" w:rsidR="00ED1AB9" w:rsidRPr="00ED1AB9" w:rsidRDefault="00ED1AB9" w:rsidP="006647A8">
      <w:pPr>
        <w:jc w:val="both"/>
        <w:rPr>
          <w:rFonts w:asciiTheme="majorHAnsi" w:hAnsiTheme="majorHAnsi"/>
        </w:rPr>
      </w:pPr>
    </w:p>
    <w:p w14:paraId="131E407D" w14:textId="77777777" w:rsidR="00ED1AB9" w:rsidRPr="00ED1AB9" w:rsidRDefault="00ED1AB9" w:rsidP="006647A8">
      <w:pPr>
        <w:jc w:val="both"/>
        <w:rPr>
          <w:rFonts w:asciiTheme="majorHAnsi" w:hAnsiTheme="majorHAnsi"/>
        </w:rPr>
      </w:pPr>
      <w:r w:rsidRPr="00ED1AB9">
        <w:rPr>
          <w:rFonts w:asciiTheme="majorHAnsi" w:hAnsiTheme="majorHAnsi"/>
        </w:rPr>
        <w:t>Sincerely,</w:t>
      </w:r>
    </w:p>
    <w:p w14:paraId="0D46CEE3" w14:textId="77777777" w:rsidR="00ED1AB9" w:rsidRPr="00ED1AB9" w:rsidRDefault="00ED1AB9" w:rsidP="006647A8">
      <w:pPr>
        <w:jc w:val="both"/>
        <w:rPr>
          <w:rFonts w:asciiTheme="majorHAnsi" w:hAnsiTheme="majorHAnsi"/>
        </w:rPr>
      </w:pPr>
    </w:p>
    <w:p w14:paraId="038C6513" w14:textId="707B9176" w:rsidR="00ED1AB9" w:rsidRPr="00ED1AB9" w:rsidRDefault="00ED1AB9" w:rsidP="006647A8">
      <w:pPr>
        <w:jc w:val="both"/>
        <w:rPr>
          <w:rFonts w:asciiTheme="majorHAnsi" w:hAnsiTheme="majorHAnsi"/>
        </w:rPr>
      </w:pPr>
      <w:r w:rsidRPr="00ED1AB9">
        <w:rPr>
          <w:rFonts w:asciiTheme="majorHAnsi" w:hAnsiTheme="majorHAnsi"/>
        </w:rPr>
        <w:t xml:space="preserve">Full name </w:t>
      </w:r>
    </w:p>
    <w:sectPr w:rsidR="00ED1AB9" w:rsidRPr="00ED1AB9" w:rsidSect="00EA7B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2F45E" w14:textId="77777777" w:rsidR="005E0B83" w:rsidRDefault="005E0B83" w:rsidP="00D169CF">
      <w:r>
        <w:separator/>
      </w:r>
    </w:p>
  </w:endnote>
  <w:endnote w:type="continuationSeparator" w:id="0">
    <w:p w14:paraId="5974703C" w14:textId="77777777" w:rsidR="005E0B83" w:rsidRDefault="005E0B83" w:rsidP="00D1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oefler Text">
    <w:panose1 w:val="02030602050506020203"/>
    <w:charset w:val="00"/>
    <w:family w:val="auto"/>
    <w:pitch w:val="variable"/>
    <w:sig w:usb0="800002FF" w:usb1="5000204B" w:usb2="00000004" w:usb3="00000000" w:csb0="00000197"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227046"/>
      <w:docPartObj>
        <w:docPartGallery w:val="Page Numbers (Bottom of Page)"/>
        <w:docPartUnique/>
      </w:docPartObj>
    </w:sdtPr>
    <w:sdtEndPr>
      <w:rPr>
        <w:noProof/>
      </w:rPr>
    </w:sdtEndPr>
    <w:sdtContent>
      <w:p w14:paraId="11810168" w14:textId="2D8D19B3" w:rsidR="00246AEE" w:rsidRDefault="00246AEE">
        <w:pPr>
          <w:pStyle w:val="Footer"/>
          <w:jc w:val="right"/>
        </w:pPr>
        <w:r w:rsidRPr="00450F65">
          <w:rPr>
            <w:noProof/>
          </w:rPr>
          <mc:AlternateContent>
            <mc:Choice Requires="wpg">
              <w:drawing>
                <wp:anchor distT="0" distB="0" distL="114300" distR="114300" simplePos="0" relativeHeight="251659264" behindDoc="0" locked="0" layoutInCell="1" allowOverlap="1" wp14:anchorId="191FC16B" wp14:editId="08A231CD">
                  <wp:simplePos x="0" y="0"/>
                  <wp:positionH relativeFrom="margin">
                    <wp:posOffset>50800</wp:posOffset>
                  </wp:positionH>
                  <wp:positionV relativeFrom="margin">
                    <wp:posOffset>8540750</wp:posOffset>
                  </wp:positionV>
                  <wp:extent cx="6743700" cy="691515"/>
                  <wp:effectExtent l="0" t="0" r="12700" b="0"/>
                  <wp:wrapSquare wrapText="bothSides"/>
                  <wp:docPr id="28" name="Group 28"/>
                  <wp:cNvGraphicFramePr/>
                  <a:graphic xmlns:a="http://schemas.openxmlformats.org/drawingml/2006/main">
                    <a:graphicData uri="http://schemas.microsoft.com/office/word/2010/wordprocessingGroup">
                      <wpg:wgp>
                        <wpg:cNvGrpSpPr/>
                        <wpg:grpSpPr>
                          <a:xfrm>
                            <a:off x="0" y="0"/>
                            <a:ext cx="6743700" cy="691515"/>
                            <a:chOff x="0" y="0"/>
                            <a:chExt cx="6743700" cy="691515"/>
                          </a:xfrm>
                          <a:extLst>
                            <a:ext uri="{0CCBE362-F206-4b92-989A-16890622DB6E}">
                              <ma14:wrappingTextBoxFlag xmlns:ma14="http://schemas.microsoft.com/office/mac/drawingml/2011/main" val="1"/>
                            </a:ext>
                          </a:extLst>
                        </wpg:grpSpPr>
                        <wps:wsp>
                          <wps:cNvPr id="30" name="Rectangle 30"/>
                          <wps:cNvSpPr/>
                          <wps:spPr>
                            <a:xfrm>
                              <a:off x="0" y="60325"/>
                              <a:ext cx="6743700" cy="571500"/>
                            </a:xfrm>
                            <a:prstGeom prst="rect">
                              <a:avLst/>
                            </a:prstGeom>
                            <a:solidFill>
                              <a:srgbClr val="C0504D">
                                <a:lumMod val="75000"/>
                              </a:srgbClr>
                            </a:solidFill>
                            <a:ln w="9525" cap="flat" cmpd="sng" algn="ctr">
                              <a:noFill/>
                              <a:prstDash val="solid"/>
                            </a:ln>
                            <a:effectLst/>
                          </wps:spPr>
                          <wps:txbx>
                            <w:txbxContent>
                              <w:p w14:paraId="48B8F59E" w14:textId="77777777" w:rsidR="00246AEE" w:rsidRPr="00956BFA" w:rsidRDefault="00246AEE" w:rsidP="00697406">
                                <w:pPr>
                                  <w:jc w:val="right"/>
                                  <w:rPr>
                                    <w:rFonts w:ascii="Candara" w:hAnsi="Candar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114300" y="60325"/>
                              <a:ext cx="457200" cy="457200"/>
                            </a:xfrm>
                            <a:prstGeom prst="rect">
                              <a:avLst/>
                            </a:prstGeom>
                          </pic:spPr>
                        </pic:pic>
                        <wps:wsp>
                          <wps:cNvPr id="64" name="Text Box 64"/>
                          <wps:cNvSpPr txBox="1"/>
                          <wps:spPr>
                            <a:xfrm>
                              <a:off x="457200" y="167640"/>
                              <a:ext cx="2057400" cy="296545"/>
                            </a:xfrm>
                            <a:prstGeom prst="rect">
                              <a:avLst/>
                            </a:prstGeom>
                            <a:noFill/>
                            <a:ln>
                              <a:noFill/>
                            </a:ln>
                            <a:effectLst/>
                            <a:extLst>
                              <a:ext uri="{C572A759-6A51-4108-AA02-DFA0A04FC94B}">
                                <ma14:wrappingTextBoxFlag xmlns:ma14="http://schemas.microsoft.com/office/mac/drawingml/2011/main" val="1"/>
                              </a:ext>
                            </a:extLst>
                          </wps:spPr>
                          <wps:txbx>
                            <w:txbxContent>
                              <w:p w14:paraId="5475BE38" w14:textId="77777777" w:rsidR="00246AEE" w:rsidRPr="008E6D95" w:rsidRDefault="00246AEE" w:rsidP="00697406">
                                <w:pPr>
                                  <w:rPr>
                                    <w:rFonts w:ascii="Candara" w:hAnsi="Candara" w:cs="Arial"/>
                                    <w:b/>
                                    <w:color w:val="FFFFFF" w:themeColor="background1"/>
                                  </w:rPr>
                                </w:pPr>
                                <w:r w:rsidRPr="008E6D95">
                                  <w:rPr>
                                    <w:rFonts w:ascii="Candara" w:hAnsi="Candara" w:cs="Arial"/>
                                    <w:b/>
                                    <w:color w:val="FFFFFF" w:themeColor="background1"/>
                                  </w:rPr>
                                  <w:t>careers@hsph.harvard.edu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 name="Picture 65"/>
                            <pic:cNvPicPr>
                              <a:picLocks noChangeAspect="1"/>
                            </pic:cNvPicPr>
                          </pic:nvPicPr>
                          <pic:blipFill>
                            <a:blip r:embed="rId2">
                              <a:lum bright="70000" contrast="-70000"/>
                              <a:extLst>
                                <a:ext uri="{28A0092B-C50C-407E-A947-70E740481C1C}">
                                  <a14:useLocalDpi xmlns:a14="http://schemas.microsoft.com/office/drawing/2010/main" val="0"/>
                                </a:ext>
                              </a:extLst>
                            </a:blip>
                            <a:stretch>
                              <a:fillRect/>
                            </a:stretch>
                          </pic:blipFill>
                          <pic:spPr>
                            <a:xfrm>
                              <a:off x="2839085" y="174625"/>
                              <a:ext cx="247015" cy="316865"/>
                            </a:xfrm>
                            <a:prstGeom prst="rect">
                              <a:avLst/>
                            </a:prstGeom>
                          </pic:spPr>
                        </pic:pic>
                        <wps:wsp>
                          <wps:cNvPr id="66" name="Text Box 66"/>
                          <wps:cNvSpPr txBox="1"/>
                          <wps:spPr>
                            <a:xfrm>
                              <a:off x="3088005" y="216535"/>
                              <a:ext cx="1026795" cy="256540"/>
                            </a:xfrm>
                            <a:prstGeom prst="rect">
                              <a:avLst/>
                            </a:prstGeom>
                            <a:noFill/>
                            <a:ln>
                              <a:noFill/>
                            </a:ln>
                            <a:effectLst/>
                            <a:extLst>
                              <a:ext uri="{C572A759-6A51-4108-AA02-DFA0A04FC94B}">
                                <ma14:wrappingTextBoxFlag xmlns:ma14="http://schemas.microsoft.com/office/mac/drawingml/2011/main" val="1"/>
                              </a:ext>
                            </a:extLst>
                          </wps:spPr>
                          <wps:txbx>
                            <w:txbxContent>
                              <w:p w14:paraId="1A837C0E" w14:textId="77777777" w:rsidR="00246AEE" w:rsidRPr="008E6D95" w:rsidRDefault="00246AEE" w:rsidP="00697406">
                                <w:pPr>
                                  <w:rPr>
                                    <w:rFonts w:ascii="Candara" w:hAnsi="Candara" w:cs="Arial"/>
                                    <w:b/>
                                    <w:color w:val="FFFFFF" w:themeColor="background1"/>
                                    <w:sz w:val="20"/>
                                    <w:szCs w:val="20"/>
                                  </w:rPr>
                                </w:pPr>
                                <w:r w:rsidRPr="008E6D95">
                                  <w:rPr>
                                    <w:rFonts w:ascii="Candara" w:hAnsi="Candara" w:cs="Arial"/>
                                    <w:b/>
                                    <w:color w:val="FFFFFF" w:themeColor="background1"/>
                                    <w:sz w:val="20"/>
                                    <w:szCs w:val="20"/>
                                  </w:rPr>
                                  <w:t>(617) 432-7067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732655" y="0"/>
                              <a:ext cx="2011045" cy="691515"/>
                            </a:xfrm>
                            <a:prstGeom prst="rect">
                              <a:avLst/>
                            </a:prstGeom>
                            <a:noFill/>
                            <a:ln>
                              <a:noFill/>
                            </a:ln>
                            <a:effectLst/>
                            <a:extLst>
                              <a:ext uri="{C572A759-6A51-4108-AA02-DFA0A04FC94B}">
                                <ma14:wrappingTextBoxFlag xmlns:ma14="http://schemas.microsoft.com/office/mac/drawingml/2011/main" val="1"/>
                              </a:ext>
                            </a:extLst>
                          </wps:spPr>
                          <wps:txbx>
                            <w:txbxContent>
                              <w:p w14:paraId="0E2D68F7" w14:textId="77777777" w:rsidR="00246AEE" w:rsidRPr="00E33294" w:rsidRDefault="00246AEE" w:rsidP="00697406">
                                <w:pPr>
                                  <w:rPr>
                                    <w:rFonts w:ascii="Arial" w:hAnsi="Arial" w:cs="Arial"/>
                                    <w:sz w:val="20"/>
                                    <w:szCs w:val="20"/>
                                  </w:rPr>
                                </w:pPr>
                              </w:p>
                              <w:p w14:paraId="7F207D1B" w14:textId="77777777" w:rsidR="00246AEE" w:rsidRDefault="00246AEE" w:rsidP="00697406">
                                <w:pPr>
                                  <w:rPr>
                                    <w:rFonts w:ascii="Candara" w:hAnsi="Candara" w:cs="Arial"/>
                                    <w:b/>
                                    <w:color w:val="FFFFFF" w:themeColor="background1"/>
                                    <w:sz w:val="20"/>
                                    <w:szCs w:val="20"/>
                                  </w:rPr>
                                </w:pPr>
                                <w:r w:rsidRPr="008E6D95">
                                  <w:rPr>
                                    <w:rFonts w:ascii="Candara" w:hAnsi="Candara" w:cs="Arial"/>
                                    <w:b/>
                                    <w:color w:val="FFFFFF" w:themeColor="background1"/>
                                    <w:sz w:val="20"/>
                                    <w:szCs w:val="20"/>
                                  </w:rPr>
                                  <w:t>http://www.hsph.harvard.edu/</w:t>
                                </w:r>
                              </w:p>
                              <w:p w14:paraId="1C6C698D" w14:textId="77777777" w:rsidR="00246AEE" w:rsidRPr="008E6D95" w:rsidRDefault="00246AEE" w:rsidP="00697406">
                                <w:pPr>
                                  <w:rPr>
                                    <w:rFonts w:ascii="Candara" w:hAnsi="Candara" w:cs="Arial"/>
                                    <w:b/>
                                    <w:color w:val="FFFFFF" w:themeColor="background1"/>
                                    <w:sz w:val="20"/>
                                    <w:szCs w:val="20"/>
                                  </w:rPr>
                                </w:pPr>
                                <w:proofErr w:type="gramStart"/>
                                <w:r w:rsidRPr="008E6D95">
                                  <w:rPr>
                                    <w:rFonts w:ascii="Candara" w:hAnsi="Candara" w:cs="Arial"/>
                                    <w:b/>
                                    <w:color w:val="FFFFFF" w:themeColor="background1"/>
                                    <w:sz w:val="20"/>
                                    <w:szCs w:val="20"/>
                                  </w:rPr>
                                  <w:t>career</w:t>
                                </w:r>
                                <w:proofErr w:type="gramEnd"/>
                                <w:r w:rsidRPr="008E6D95">
                                  <w:rPr>
                                    <w:rFonts w:ascii="Candara" w:hAnsi="Candara" w:cs="Arial"/>
                                    <w:b/>
                                    <w:color w:val="FFFFFF" w:themeColor="background1"/>
                                    <w:sz w:val="20"/>
                                    <w:szCs w:val="20"/>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 name="Picture 68"/>
                            <pic:cNvPicPr>
                              <a:picLocks noChangeAspect="1"/>
                            </pic:cNvPicPr>
                          </pic:nvPicPr>
                          <pic:blipFill>
                            <a:blip r:embed="rId3">
                              <a:lum bright="70000" contrast="-70000"/>
                              <a:extLst>
                                <a:ext uri="{28A0092B-C50C-407E-A947-70E740481C1C}">
                                  <a14:useLocalDpi xmlns:a14="http://schemas.microsoft.com/office/drawing/2010/main" val="0"/>
                                </a:ext>
                              </a:extLst>
                            </a:blip>
                            <a:stretch>
                              <a:fillRect/>
                            </a:stretch>
                          </pic:blipFill>
                          <pic:spPr>
                            <a:xfrm>
                              <a:off x="4457700" y="174625"/>
                              <a:ext cx="342900" cy="342900"/>
                            </a:xfrm>
                            <a:prstGeom prst="rect">
                              <a:avLst/>
                            </a:prstGeom>
                          </pic:spPr>
                        </pic:pic>
                      </wpg:wgp>
                    </a:graphicData>
                  </a:graphic>
                </wp:anchor>
              </w:drawing>
            </mc:Choice>
            <mc:Fallback>
              <w:pict>
                <v:group id="Group 28" o:spid="_x0000_s1027" style="position:absolute;left:0;text-align:left;margin-left:4pt;margin-top:672.5pt;width:531pt;height:54.45pt;z-index:251659264;mso-position-horizontal-relative:margin;mso-position-vertical-relative:margin" coordsize="6743700,6915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" mv:complextextbox="1">
                  <v:rect id="Rectangle 30" o:spid="_x0000_s1028" style="position:absolute;top:60325;width:6743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7h6+wQAA&#10;ANsAAAAPAAAAZHJzL2Rvd25yZXYueG1sRE/LagIxFN0L/YdwC26kZqpQZDSKSAURpfiguLwm15nB&#10;yc2QRB3/vlkUXB7OezJrbS3u5EPlWMFnPwNBrJ2puFBwPCw/RiBCRDZYOyYFTwowm751Jpgb9+Ad&#10;3fexECmEQ44KyhibXMqgS7IY+q4hTtzFeYsxQV9I4/GRwm0tB1n2JS1WnBpKbGhRkr7ub1bB92Jk&#10;T789ff5x/ujXm912FfRWqe57Ox+DiNTGl/jfvTIKhml9+pJ+gJ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4evsEAAADbAAAADwAAAAAAAAAAAAAAAACXAgAAZHJzL2Rvd25y&#10;ZXYueG1sUEsFBgAAAAAEAAQA9QAAAIUDAAAAAA==&#10;" fillcolor="#953735" stroked="f">
                    <v:textbox>
                      <w:txbxContent>
                        <w:p w14:paraId="48B8F59E" w14:textId="77777777" w:rsidR="00246AEE" w:rsidRPr="00956BFA" w:rsidRDefault="00246AEE" w:rsidP="00697406">
                          <w:pPr>
                            <w:jc w:val="right"/>
                            <w:rPr>
                              <w:rFonts w:ascii="Candara" w:hAnsi="Candara"/>
                              <w:b/>
                              <w:sz w:val="28"/>
                              <w:szCs w:val="28"/>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9" type="#_x0000_t75" style="position:absolute;left:114300;top:60325;width:457200;height:457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A0&#10;CpTFAAAA2wAAAA8AAABkcnMvZG93bnJldi54bWxEj09rwkAUxO+C32F5Qi/SbKxQappVRCl4qaAV&#10;wdtj9+UPyb4N2a2J375bKPQ4zMxvmHwz2lbcqfe1YwWLJAVBrJ2puVRw+fp4fgPhA7LB1jEpeJCH&#10;zXo6yTEzbuAT3c+hFBHCPkMFVQhdJqXXFVn0ieuIo1e43mKIsi+l6XGIcNvKlzR9lRZrjgsVdrSr&#10;SDfnb6tgvjp9FrebbZbX3XB8XPVxrw+k1NNs3L6DCDSG//Bf+2AULBfw+yX+ALn+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ANAqUxQAAANsAAAAPAAAAAAAAAAAAAAAAAJwC&#10;AABkcnMvZG93bnJldi54bWxQSwUGAAAAAAQABAD3AAAAjgMAAAAA&#10;">
                    <v:imagedata r:id="rId4" o:title="" gain="19661f" blacklevel="22938f"/>
                    <v:path arrowok="t"/>
                  </v:shape>
                  <v:shapetype id="_x0000_t202" coordsize="21600,21600" o:spt="202" path="m0,0l0,21600,21600,21600,21600,0xe">
                    <v:stroke joinstyle="miter"/>
                    <v:path gradientshapeok="t" o:connecttype="rect"/>
                  </v:shapetype>
                  <v:shape id="Text Box 64" o:spid="_x0000_s1030" type="#_x0000_t202" style="position:absolute;left:457200;top:167640;width:2057400;height:2965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7UBxQAA&#10;ANsAAAAPAAAAZHJzL2Rvd25yZXYueG1sRI9Ba8JAFITvgv9heUJvdWMpMUTXUEtbPES02oPHR/aZ&#10;hGbfhuw2if++Wyh4HGbmG2adjaYRPXWutqxgMY9AEBdW11wq+Dq/PyYgnEfW2FgmBTdykG2mkzWm&#10;2g78Sf3JlyJA2KWooPK+TaV0RUUG3dy2xMG72s6gD7Irpe5wCHDTyKcoiqXBmsNChS29VlR8n36M&#10;AspHc94nyzd/2F4/oktyHHJdKvUwG19WIDyN/h7+b++0gvgZ/r6EHy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0DtQHFAAAA2wAAAA8AAAAAAAAAAAAAAAAAlwIAAGRycy9k&#10;b3ducmV2LnhtbFBLBQYAAAAABAAEAPUAAACJAwAAAAA=&#10;" mv:complextextbox="1" filled="f" stroked="f">
                    <v:textbox>
                      <w:txbxContent>
                        <w:p w14:paraId="5475BE38" w14:textId="77777777" w:rsidR="00246AEE" w:rsidRPr="008E6D95" w:rsidRDefault="00246AEE" w:rsidP="00697406">
                          <w:pPr>
                            <w:rPr>
                              <w:rFonts w:ascii="Candara" w:hAnsi="Candara" w:cs="Arial"/>
                              <w:b/>
                              <w:color w:val="FFFFFF" w:themeColor="background1"/>
                            </w:rPr>
                          </w:pPr>
                          <w:r w:rsidRPr="008E6D95">
                            <w:rPr>
                              <w:rFonts w:ascii="Candara" w:hAnsi="Candara" w:cs="Arial"/>
                              <w:b/>
                              <w:color w:val="FFFFFF" w:themeColor="background1"/>
                            </w:rPr>
                            <w:t>careers@hsph.harvard.edu</w:t>
                          </w:r>
                        </w:p>
                      </w:txbxContent>
                    </v:textbox>
                  </v:shape>
                  <v:shape id="Picture 65" o:spid="_x0000_s1031" type="#_x0000_t75" style="position:absolute;left:2839085;top:174625;width:247015;height:3168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2Z&#10;c7rBAAAA2wAAAA8AAABkcnMvZG93bnJldi54bWxEj9FqwkAURN8L/YflCr41GxXTkLpKKwh51LQf&#10;cMlek2D2brq7mvj3bqHg4zAzZ5jNbjK9uJHznWUFiyQFQVxb3XGj4Of78JaD8AFZY2+ZFNzJw277&#10;+rLBQtuRT3SrQiMihH2BCtoQhkJKX7dk0Cd2II7e2TqDIUrXSO1wjHDTy2WaZtJgx3GhxYH2LdWX&#10;6moU5PIrLS/DeT01dFwd36tfh5QpNZ9Nnx8gAk3hGf5vl1pBtoa/L/EHyO0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2Zc7rBAAAA2wAAAA8AAAAAAAAAAAAAAAAAnAIAAGRy&#10;cy9kb3ducmV2LnhtbFBLBQYAAAAABAAEAPcAAACKAwAAAAA=&#10;">
                    <v:imagedata r:id="rId5" o:title="" gain="19661f" blacklevel="22938f"/>
                    <v:path arrowok="t"/>
                  </v:shape>
                  <v:shape id="Text Box 66" o:spid="_x0000_s1032" type="#_x0000_t202" style="position:absolute;left:3088005;top:216535;width:1026795;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nY7txQAA&#10;ANsAAAAPAAAAZHJzL2Rvd25yZXYueG1sRI9Ba8JAFITvQv/D8gq96UYPaYiuoZZaelDUpIceH9ln&#10;Epp9G7LbJP33bqHgcZiZb5hNNplWDNS7xrKC5SICQVxa3XCl4LPYzxMQziNrbC2Tgl9ykG0fZhtM&#10;tR35QkPuKxEg7FJUUHvfpVK6siaDbmE74uBdbW/QB9lXUvc4Brhp5SqKYmmw4bBQY0evNZXf+Y9R&#10;QIfJFMfk+c2fdtf36Cs5jwddKfX0OL2sQXia/D383/7QCuIY/r6EHyC3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dju3FAAAA2wAAAA8AAAAAAAAAAAAAAAAAlwIAAGRycy9k&#10;b3ducmV2LnhtbFBLBQYAAAAABAAEAPUAAACJAwAAAAA=&#10;" mv:complextextbox="1" filled="f" stroked="f">
                    <v:textbox>
                      <w:txbxContent>
                        <w:p w14:paraId="1A837C0E" w14:textId="77777777" w:rsidR="00246AEE" w:rsidRPr="008E6D95" w:rsidRDefault="00246AEE" w:rsidP="00697406">
                          <w:pPr>
                            <w:rPr>
                              <w:rFonts w:ascii="Candara" w:hAnsi="Candara" w:cs="Arial"/>
                              <w:b/>
                              <w:color w:val="FFFFFF" w:themeColor="background1"/>
                              <w:sz w:val="20"/>
                              <w:szCs w:val="20"/>
                            </w:rPr>
                          </w:pPr>
                          <w:r w:rsidRPr="008E6D95">
                            <w:rPr>
                              <w:rFonts w:ascii="Candara" w:hAnsi="Candara" w:cs="Arial"/>
                              <w:b/>
                              <w:color w:val="FFFFFF" w:themeColor="background1"/>
                              <w:sz w:val="20"/>
                              <w:szCs w:val="20"/>
                            </w:rPr>
                            <w:t>(617) 432-7067</w:t>
                          </w:r>
                        </w:p>
                      </w:txbxContent>
                    </v:textbox>
                  </v:shape>
                  <v:shape id="Text Box 67" o:spid="_x0000_s1033" type="#_x0000_t202" style="position:absolute;left:4732655;width:2011045;height:691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0St2wwAA&#10;ANsAAAAPAAAAZHJzL2Rvd25yZXYueG1sRI9Bi8IwFITvgv8hPMGbpu5BSzWKyq7swUWtHjw+mmdb&#10;bF5Kk7Xdf78RBI/DzHzDLFadqcSDGldaVjAZRyCIM6tLzhVczl+jGITzyBory6Tgjxyslv3eAhNt&#10;Wz7RI/W5CBB2CSoovK8TKV1WkEE3tjVx8G62MeiDbHKpG2wD3FTyI4qm0mDJYaHAmrYFZff01yig&#10;fWfOP/Hs0x82t110jY/tXudKDQfdeg7CU+ff4Vf7WyuYzuD5JfwAuf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0St2wwAAANsAAAAPAAAAAAAAAAAAAAAAAJcCAABkcnMvZG93&#10;bnJldi54bWxQSwUGAAAAAAQABAD1AAAAhwMAAAAA&#10;" mv:complextextbox="1" filled="f" stroked="f">
                    <v:textbox>
                      <w:txbxContent>
                        <w:p w14:paraId="0E2D68F7" w14:textId="77777777" w:rsidR="00246AEE" w:rsidRPr="00E33294" w:rsidRDefault="00246AEE" w:rsidP="00697406">
                          <w:pPr>
                            <w:rPr>
                              <w:rFonts w:ascii="Arial" w:hAnsi="Arial" w:cs="Arial"/>
                              <w:sz w:val="20"/>
                              <w:szCs w:val="20"/>
                            </w:rPr>
                          </w:pPr>
                        </w:p>
                        <w:p w14:paraId="7F207D1B" w14:textId="77777777" w:rsidR="00246AEE" w:rsidRDefault="00246AEE" w:rsidP="00697406">
                          <w:pPr>
                            <w:rPr>
                              <w:rFonts w:ascii="Candara" w:hAnsi="Candara" w:cs="Arial"/>
                              <w:b/>
                              <w:color w:val="FFFFFF" w:themeColor="background1"/>
                              <w:sz w:val="20"/>
                              <w:szCs w:val="20"/>
                            </w:rPr>
                          </w:pPr>
                          <w:r w:rsidRPr="008E6D95">
                            <w:rPr>
                              <w:rFonts w:ascii="Candara" w:hAnsi="Candara" w:cs="Arial"/>
                              <w:b/>
                              <w:color w:val="FFFFFF" w:themeColor="background1"/>
                              <w:sz w:val="20"/>
                              <w:szCs w:val="20"/>
                            </w:rPr>
                            <w:t>http://www.hsph.harvard.edu/</w:t>
                          </w:r>
                        </w:p>
                        <w:p w14:paraId="1C6C698D" w14:textId="77777777" w:rsidR="00246AEE" w:rsidRPr="008E6D95" w:rsidRDefault="00246AEE" w:rsidP="00697406">
                          <w:pPr>
                            <w:rPr>
                              <w:rFonts w:ascii="Candara" w:hAnsi="Candara" w:cs="Arial"/>
                              <w:b/>
                              <w:color w:val="FFFFFF" w:themeColor="background1"/>
                              <w:sz w:val="20"/>
                              <w:szCs w:val="20"/>
                            </w:rPr>
                          </w:pPr>
                          <w:proofErr w:type="gramStart"/>
                          <w:r w:rsidRPr="008E6D95">
                            <w:rPr>
                              <w:rFonts w:ascii="Candara" w:hAnsi="Candara" w:cs="Arial"/>
                              <w:b/>
                              <w:color w:val="FFFFFF" w:themeColor="background1"/>
                              <w:sz w:val="20"/>
                              <w:szCs w:val="20"/>
                            </w:rPr>
                            <w:t>career</w:t>
                          </w:r>
                          <w:proofErr w:type="gramEnd"/>
                          <w:r w:rsidRPr="008E6D95">
                            <w:rPr>
                              <w:rFonts w:ascii="Candara" w:hAnsi="Candara" w:cs="Arial"/>
                              <w:b/>
                              <w:color w:val="FFFFFF" w:themeColor="background1"/>
                              <w:sz w:val="20"/>
                              <w:szCs w:val="20"/>
                            </w:rPr>
                            <w:t>-services/</w:t>
                          </w:r>
                        </w:p>
                      </w:txbxContent>
                    </v:textbox>
                  </v:shape>
                  <v:shape id="Picture 68" o:spid="_x0000_s1034" type="#_x0000_t75" style="position:absolute;left:4457700;top:174625;width:342900;height:3429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">
                    <v:imagedata r:id="rId6" o:title="" gain="19661f" blacklevel="22938f"/>
                    <v:path arrowok="t"/>
                  </v:shape>
                  <w10:wrap type="square" anchorx="margin" anchory="margin"/>
                </v:group>
              </w:pict>
            </mc:Fallback>
          </mc:AlternateContent>
        </w:r>
      </w:p>
    </w:sdtContent>
  </w:sdt>
  <w:p w14:paraId="45028CDA" w14:textId="77777777" w:rsidR="00246AEE" w:rsidRDefault="00246A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4BA17" w14:textId="77777777" w:rsidR="005E0B83" w:rsidRDefault="005E0B83" w:rsidP="00D169CF">
      <w:r>
        <w:separator/>
      </w:r>
    </w:p>
  </w:footnote>
  <w:footnote w:type="continuationSeparator" w:id="0">
    <w:p w14:paraId="04A3A91C" w14:textId="77777777" w:rsidR="005E0B83" w:rsidRDefault="005E0B83" w:rsidP="00D169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61A"/>
    <w:multiLevelType w:val="multilevel"/>
    <w:tmpl w:val="F0D0DCCE"/>
    <w:lvl w:ilvl="0">
      <w:numFmt w:val="bullet"/>
      <w:lvlText w:val="•"/>
      <w:lvlJc w:val="left"/>
      <w:pPr>
        <w:tabs>
          <w:tab w:val="num" w:pos="542"/>
        </w:tabs>
        <w:ind w:left="542" w:hanging="182"/>
      </w:pPr>
      <w:rPr>
        <w:position w:val="0"/>
      </w:rPr>
    </w:lvl>
    <w:lvl w:ilvl="1">
      <w:start w:val="1"/>
      <w:numFmt w:val="bullet"/>
      <w:lvlText w:val="•"/>
      <w:lvlJc w:val="left"/>
      <w:pPr>
        <w:tabs>
          <w:tab w:val="num" w:pos="742"/>
        </w:tabs>
        <w:ind w:left="742" w:hanging="182"/>
      </w:pPr>
      <w:rPr>
        <w:position w:val="0"/>
      </w:rPr>
    </w:lvl>
    <w:lvl w:ilvl="2">
      <w:start w:val="1"/>
      <w:numFmt w:val="bullet"/>
      <w:lvlText w:val="•"/>
      <w:lvlJc w:val="left"/>
      <w:pPr>
        <w:tabs>
          <w:tab w:val="num" w:pos="942"/>
        </w:tabs>
        <w:ind w:left="942" w:hanging="182"/>
      </w:pPr>
      <w:rPr>
        <w:position w:val="0"/>
      </w:rPr>
    </w:lvl>
    <w:lvl w:ilvl="3">
      <w:start w:val="1"/>
      <w:numFmt w:val="bullet"/>
      <w:lvlText w:val="•"/>
      <w:lvlJc w:val="left"/>
      <w:pPr>
        <w:tabs>
          <w:tab w:val="num" w:pos="1142"/>
        </w:tabs>
        <w:ind w:left="1142" w:hanging="182"/>
      </w:pPr>
      <w:rPr>
        <w:position w:val="0"/>
      </w:rPr>
    </w:lvl>
    <w:lvl w:ilvl="4">
      <w:start w:val="1"/>
      <w:numFmt w:val="bullet"/>
      <w:lvlText w:val="•"/>
      <w:lvlJc w:val="left"/>
      <w:pPr>
        <w:tabs>
          <w:tab w:val="num" w:pos="1342"/>
        </w:tabs>
        <w:ind w:left="1342" w:hanging="182"/>
      </w:pPr>
      <w:rPr>
        <w:position w:val="0"/>
      </w:rPr>
    </w:lvl>
    <w:lvl w:ilvl="5">
      <w:start w:val="1"/>
      <w:numFmt w:val="bullet"/>
      <w:lvlText w:val="•"/>
      <w:lvlJc w:val="left"/>
      <w:pPr>
        <w:tabs>
          <w:tab w:val="num" w:pos="1542"/>
        </w:tabs>
        <w:ind w:left="1542" w:hanging="182"/>
      </w:pPr>
      <w:rPr>
        <w:position w:val="0"/>
      </w:rPr>
    </w:lvl>
    <w:lvl w:ilvl="6">
      <w:start w:val="1"/>
      <w:numFmt w:val="bullet"/>
      <w:lvlText w:val="•"/>
      <w:lvlJc w:val="left"/>
      <w:pPr>
        <w:tabs>
          <w:tab w:val="num" w:pos="1742"/>
        </w:tabs>
        <w:ind w:left="1742" w:hanging="182"/>
      </w:pPr>
      <w:rPr>
        <w:position w:val="0"/>
      </w:rPr>
    </w:lvl>
    <w:lvl w:ilvl="7">
      <w:start w:val="1"/>
      <w:numFmt w:val="bullet"/>
      <w:lvlText w:val="•"/>
      <w:lvlJc w:val="left"/>
      <w:pPr>
        <w:tabs>
          <w:tab w:val="num" w:pos="1942"/>
        </w:tabs>
        <w:ind w:left="1942" w:hanging="182"/>
      </w:pPr>
      <w:rPr>
        <w:position w:val="0"/>
      </w:rPr>
    </w:lvl>
    <w:lvl w:ilvl="8">
      <w:start w:val="1"/>
      <w:numFmt w:val="bullet"/>
      <w:lvlText w:val="•"/>
      <w:lvlJc w:val="left"/>
      <w:pPr>
        <w:tabs>
          <w:tab w:val="num" w:pos="2142"/>
        </w:tabs>
        <w:ind w:left="2142" w:hanging="182"/>
      </w:pPr>
      <w:rPr>
        <w:position w:val="0"/>
      </w:rPr>
    </w:lvl>
  </w:abstractNum>
  <w:abstractNum w:abstractNumId="1">
    <w:nsid w:val="01D27319"/>
    <w:multiLevelType w:val="singleLevel"/>
    <w:tmpl w:val="637C0F40"/>
    <w:lvl w:ilvl="0">
      <w:start w:val="1"/>
      <w:numFmt w:val="bullet"/>
      <w:lvlText w:val=""/>
      <w:lvlJc w:val="left"/>
      <w:pPr>
        <w:tabs>
          <w:tab w:val="num" w:pos="432"/>
        </w:tabs>
        <w:ind w:left="360" w:hanging="288"/>
      </w:pPr>
      <w:rPr>
        <w:rFonts w:ascii="Symbol" w:hAnsi="Symbol" w:hint="default"/>
        <w:color w:val="auto"/>
      </w:rPr>
    </w:lvl>
  </w:abstractNum>
  <w:abstractNum w:abstractNumId="2">
    <w:nsid w:val="162E1327"/>
    <w:multiLevelType w:val="multilevel"/>
    <w:tmpl w:val="D0D07BAE"/>
    <w:lvl w:ilvl="0">
      <w:numFmt w:val="bullet"/>
      <w:lvlText w:val="•"/>
      <w:lvlJc w:val="left"/>
      <w:pPr>
        <w:tabs>
          <w:tab w:val="num" w:pos="542"/>
        </w:tabs>
        <w:ind w:left="542" w:hanging="182"/>
      </w:pPr>
      <w:rPr>
        <w:position w:val="0"/>
      </w:rPr>
    </w:lvl>
    <w:lvl w:ilvl="1">
      <w:start w:val="1"/>
      <w:numFmt w:val="bullet"/>
      <w:lvlText w:val="•"/>
      <w:lvlJc w:val="left"/>
      <w:pPr>
        <w:tabs>
          <w:tab w:val="num" w:pos="742"/>
        </w:tabs>
        <w:ind w:left="742" w:hanging="182"/>
      </w:pPr>
      <w:rPr>
        <w:position w:val="0"/>
      </w:rPr>
    </w:lvl>
    <w:lvl w:ilvl="2">
      <w:start w:val="1"/>
      <w:numFmt w:val="bullet"/>
      <w:lvlText w:val="•"/>
      <w:lvlJc w:val="left"/>
      <w:pPr>
        <w:tabs>
          <w:tab w:val="num" w:pos="942"/>
        </w:tabs>
        <w:ind w:left="942" w:hanging="182"/>
      </w:pPr>
      <w:rPr>
        <w:position w:val="0"/>
      </w:rPr>
    </w:lvl>
    <w:lvl w:ilvl="3">
      <w:start w:val="1"/>
      <w:numFmt w:val="bullet"/>
      <w:lvlText w:val="•"/>
      <w:lvlJc w:val="left"/>
      <w:pPr>
        <w:tabs>
          <w:tab w:val="num" w:pos="1142"/>
        </w:tabs>
        <w:ind w:left="1142" w:hanging="182"/>
      </w:pPr>
      <w:rPr>
        <w:position w:val="0"/>
      </w:rPr>
    </w:lvl>
    <w:lvl w:ilvl="4">
      <w:start w:val="1"/>
      <w:numFmt w:val="bullet"/>
      <w:lvlText w:val="•"/>
      <w:lvlJc w:val="left"/>
      <w:pPr>
        <w:tabs>
          <w:tab w:val="num" w:pos="1342"/>
        </w:tabs>
        <w:ind w:left="1342" w:hanging="182"/>
      </w:pPr>
      <w:rPr>
        <w:position w:val="0"/>
      </w:rPr>
    </w:lvl>
    <w:lvl w:ilvl="5">
      <w:start w:val="1"/>
      <w:numFmt w:val="bullet"/>
      <w:lvlText w:val="•"/>
      <w:lvlJc w:val="left"/>
      <w:pPr>
        <w:tabs>
          <w:tab w:val="num" w:pos="1542"/>
        </w:tabs>
        <w:ind w:left="1542" w:hanging="182"/>
      </w:pPr>
      <w:rPr>
        <w:position w:val="0"/>
      </w:rPr>
    </w:lvl>
    <w:lvl w:ilvl="6">
      <w:start w:val="1"/>
      <w:numFmt w:val="bullet"/>
      <w:lvlText w:val="•"/>
      <w:lvlJc w:val="left"/>
      <w:pPr>
        <w:tabs>
          <w:tab w:val="num" w:pos="1742"/>
        </w:tabs>
        <w:ind w:left="1742" w:hanging="182"/>
      </w:pPr>
      <w:rPr>
        <w:position w:val="0"/>
      </w:rPr>
    </w:lvl>
    <w:lvl w:ilvl="7">
      <w:start w:val="1"/>
      <w:numFmt w:val="bullet"/>
      <w:lvlText w:val="•"/>
      <w:lvlJc w:val="left"/>
      <w:pPr>
        <w:tabs>
          <w:tab w:val="num" w:pos="1942"/>
        </w:tabs>
        <w:ind w:left="1942" w:hanging="182"/>
      </w:pPr>
      <w:rPr>
        <w:position w:val="0"/>
      </w:rPr>
    </w:lvl>
    <w:lvl w:ilvl="8">
      <w:start w:val="1"/>
      <w:numFmt w:val="bullet"/>
      <w:lvlText w:val="•"/>
      <w:lvlJc w:val="left"/>
      <w:pPr>
        <w:tabs>
          <w:tab w:val="num" w:pos="2142"/>
        </w:tabs>
        <w:ind w:left="2142" w:hanging="182"/>
      </w:pPr>
      <w:rPr>
        <w:position w:val="0"/>
      </w:rPr>
    </w:lvl>
  </w:abstractNum>
  <w:abstractNum w:abstractNumId="3">
    <w:nsid w:val="16520B90"/>
    <w:multiLevelType w:val="hybridMultilevel"/>
    <w:tmpl w:val="654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B36F3"/>
    <w:multiLevelType w:val="hybridMultilevel"/>
    <w:tmpl w:val="9E0A60B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9EB6733"/>
    <w:multiLevelType w:val="multilevel"/>
    <w:tmpl w:val="D5E40A48"/>
    <w:lvl w:ilvl="0">
      <w:numFmt w:val="bullet"/>
      <w:lvlText w:val="•"/>
      <w:lvlJc w:val="left"/>
      <w:pPr>
        <w:tabs>
          <w:tab w:val="num" w:pos="542"/>
        </w:tabs>
        <w:ind w:left="542" w:hanging="182"/>
      </w:pPr>
      <w:rPr>
        <w:position w:val="0"/>
      </w:rPr>
    </w:lvl>
    <w:lvl w:ilvl="1">
      <w:start w:val="1"/>
      <w:numFmt w:val="bullet"/>
      <w:lvlText w:val="•"/>
      <w:lvlJc w:val="left"/>
      <w:pPr>
        <w:tabs>
          <w:tab w:val="num" w:pos="742"/>
        </w:tabs>
        <w:ind w:left="742" w:hanging="182"/>
      </w:pPr>
      <w:rPr>
        <w:position w:val="0"/>
      </w:rPr>
    </w:lvl>
    <w:lvl w:ilvl="2">
      <w:start w:val="1"/>
      <w:numFmt w:val="bullet"/>
      <w:lvlText w:val="•"/>
      <w:lvlJc w:val="left"/>
      <w:pPr>
        <w:tabs>
          <w:tab w:val="num" w:pos="942"/>
        </w:tabs>
        <w:ind w:left="942" w:hanging="182"/>
      </w:pPr>
      <w:rPr>
        <w:position w:val="0"/>
      </w:rPr>
    </w:lvl>
    <w:lvl w:ilvl="3">
      <w:start w:val="1"/>
      <w:numFmt w:val="bullet"/>
      <w:lvlText w:val="•"/>
      <w:lvlJc w:val="left"/>
      <w:pPr>
        <w:tabs>
          <w:tab w:val="num" w:pos="1142"/>
        </w:tabs>
        <w:ind w:left="1142" w:hanging="182"/>
      </w:pPr>
      <w:rPr>
        <w:position w:val="0"/>
      </w:rPr>
    </w:lvl>
    <w:lvl w:ilvl="4">
      <w:start w:val="1"/>
      <w:numFmt w:val="bullet"/>
      <w:lvlText w:val="•"/>
      <w:lvlJc w:val="left"/>
      <w:pPr>
        <w:tabs>
          <w:tab w:val="num" w:pos="1342"/>
        </w:tabs>
        <w:ind w:left="1342" w:hanging="182"/>
      </w:pPr>
      <w:rPr>
        <w:position w:val="0"/>
      </w:rPr>
    </w:lvl>
    <w:lvl w:ilvl="5">
      <w:start w:val="1"/>
      <w:numFmt w:val="bullet"/>
      <w:lvlText w:val="•"/>
      <w:lvlJc w:val="left"/>
      <w:pPr>
        <w:tabs>
          <w:tab w:val="num" w:pos="1542"/>
        </w:tabs>
        <w:ind w:left="1542" w:hanging="182"/>
      </w:pPr>
      <w:rPr>
        <w:position w:val="0"/>
      </w:rPr>
    </w:lvl>
    <w:lvl w:ilvl="6">
      <w:start w:val="1"/>
      <w:numFmt w:val="bullet"/>
      <w:lvlText w:val="•"/>
      <w:lvlJc w:val="left"/>
      <w:pPr>
        <w:tabs>
          <w:tab w:val="num" w:pos="1742"/>
        </w:tabs>
        <w:ind w:left="1742" w:hanging="182"/>
      </w:pPr>
      <w:rPr>
        <w:position w:val="0"/>
      </w:rPr>
    </w:lvl>
    <w:lvl w:ilvl="7">
      <w:start w:val="1"/>
      <w:numFmt w:val="bullet"/>
      <w:lvlText w:val="•"/>
      <w:lvlJc w:val="left"/>
      <w:pPr>
        <w:tabs>
          <w:tab w:val="num" w:pos="1942"/>
        </w:tabs>
        <w:ind w:left="1942" w:hanging="182"/>
      </w:pPr>
      <w:rPr>
        <w:position w:val="0"/>
      </w:rPr>
    </w:lvl>
    <w:lvl w:ilvl="8">
      <w:start w:val="1"/>
      <w:numFmt w:val="bullet"/>
      <w:lvlText w:val="•"/>
      <w:lvlJc w:val="left"/>
      <w:pPr>
        <w:tabs>
          <w:tab w:val="num" w:pos="2142"/>
        </w:tabs>
        <w:ind w:left="2142" w:hanging="182"/>
      </w:pPr>
      <w:rPr>
        <w:position w:val="0"/>
      </w:rPr>
    </w:lvl>
  </w:abstractNum>
  <w:abstractNum w:abstractNumId="6">
    <w:nsid w:val="34D57AC3"/>
    <w:multiLevelType w:val="hybridMultilevel"/>
    <w:tmpl w:val="C09C97D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7BB2EB2"/>
    <w:multiLevelType w:val="multilevel"/>
    <w:tmpl w:val="1DD4B98A"/>
    <w:styleLink w:val="Bullet"/>
    <w:lvl w:ilvl="0">
      <w:numFmt w:val="bullet"/>
      <w:lvlText w:val="•"/>
      <w:lvlJc w:val="left"/>
      <w:pPr>
        <w:tabs>
          <w:tab w:val="num" w:pos="542"/>
        </w:tabs>
        <w:ind w:left="542" w:hanging="182"/>
      </w:pPr>
      <w:rPr>
        <w:position w:val="0"/>
      </w:rPr>
    </w:lvl>
    <w:lvl w:ilvl="1">
      <w:start w:val="1"/>
      <w:numFmt w:val="bullet"/>
      <w:lvlText w:val="•"/>
      <w:lvlJc w:val="left"/>
      <w:pPr>
        <w:tabs>
          <w:tab w:val="num" w:pos="742"/>
        </w:tabs>
        <w:ind w:left="742" w:hanging="182"/>
      </w:pPr>
      <w:rPr>
        <w:position w:val="0"/>
      </w:rPr>
    </w:lvl>
    <w:lvl w:ilvl="2">
      <w:start w:val="1"/>
      <w:numFmt w:val="bullet"/>
      <w:lvlText w:val="•"/>
      <w:lvlJc w:val="left"/>
      <w:pPr>
        <w:tabs>
          <w:tab w:val="num" w:pos="942"/>
        </w:tabs>
        <w:ind w:left="942" w:hanging="182"/>
      </w:pPr>
      <w:rPr>
        <w:position w:val="0"/>
      </w:rPr>
    </w:lvl>
    <w:lvl w:ilvl="3">
      <w:start w:val="1"/>
      <w:numFmt w:val="bullet"/>
      <w:lvlText w:val="•"/>
      <w:lvlJc w:val="left"/>
      <w:pPr>
        <w:tabs>
          <w:tab w:val="num" w:pos="1142"/>
        </w:tabs>
        <w:ind w:left="1142" w:hanging="182"/>
      </w:pPr>
      <w:rPr>
        <w:position w:val="0"/>
      </w:rPr>
    </w:lvl>
    <w:lvl w:ilvl="4">
      <w:start w:val="1"/>
      <w:numFmt w:val="bullet"/>
      <w:lvlText w:val="•"/>
      <w:lvlJc w:val="left"/>
      <w:pPr>
        <w:tabs>
          <w:tab w:val="num" w:pos="1342"/>
        </w:tabs>
        <w:ind w:left="1342" w:hanging="182"/>
      </w:pPr>
      <w:rPr>
        <w:position w:val="0"/>
      </w:rPr>
    </w:lvl>
    <w:lvl w:ilvl="5">
      <w:start w:val="1"/>
      <w:numFmt w:val="bullet"/>
      <w:lvlText w:val="•"/>
      <w:lvlJc w:val="left"/>
      <w:pPr>
        <w:tabs>
          <w:tab w:val="num" w:pos="1542"/>
        </w:tabs>
        <w:ind w:left="1542" w:hanging="182"/>
      </w:pPr>
      <w:rPr>
        <w:position w:val="0"/>
      </w:rPr>
    </w:lvl>
    <w:lvl w:ilvl="6">
      <w:start w:val="1"/>
      <w:numFmt w:val="bullet"/>
      <w:lvlText w:val="•"/>
      <w:lvlJc w:val="left"/>
      <w:pPr>
        <w:tabs>
          <w:tab w:val="num" w:pos="1742"/>
        </w:tabs>
        <w:ind w:left="1742" w:hanging="182"/>
      </w:pPr>
      <w:rPr>
        <w:position w:val="0"/>
      </w:rPr>
    </w:lvl>
    <w:lvl w:ilvl="7">
      <w:start w:val="1"/>
      <w:numFmt w:val="bullet"/>
      <w:lvlText w:val="•"/>
      <w:lvlJc w:val="left"/>
      <w:pPr>
        <w:tabs>
          <w:tab w:val="num" w:pos="1942"/>
        </w:tabs>
        <w:ind w:left="1942" w:hanging="182"/>
      </w:pPr>
      <w:rPr>
        <w:position w:val="0"/>
      </w:rPr>
    </w:lvl>
    <w:lvl w:ilvl="8">
      <w:start w:val="1"/>
      <w:numFmt w:val="bullet"/>
      <w:lvlText w:val="•"/>
      <w:lvlJc w:val="left"/>
      <w:pPr>
        <w:tabs>
          <w:tab w:val="num" w:pos="2142"/>
        </w:tabs>
        <w:ind w:left="2142" w:hanging="182"/>
      </w:pPr>
      <w:rPr>
        <w:position w:val="0"/>
      </w:rPr>
    </w:lvl>
  </w:abstractNum>
  <w:abstractNum w:abstractNumId="8">
    <w:nsid w:val="3C455725"/>
    <w:multiLevelType w:val="hybridMultilevel"/>
    <w:tmpl w:val="B9FA4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52006B"/>
    <w:multiLevelType w:val="multilevel"/>
    <w:tmpl w:val="8570BC08"/>
    <w:lvl w:ilvl="0">
      <w:numFmt w:val="bullet"/>
      <w:lvlText w:val="•"/>
      <w:lvlJc w:val="left"/>
      <w:pPr>
        <w:tabs>
          <w:tab w:val="num" w:pos="542"/>
        </w:tabs>
        <w:ind w:left="542" w:hanging="182"/>
      </w:pPr>
      <w:rPr>
        <w:position w:val="0"/>
      </w:rPr>
    </w:lvl>
    <w:lvl w:ilvl="1">
      <w:start w:val="1"/>
      <w:numFmt w:val="bullet"/>
      <w:lvlText w:val="•"/>
      <w:lvlJc w:val="left"/>
      <w:pPr>
        <w:tabs>
          <w:tab w:val="num" w:pos="742"/>
        </w:tabs>
        <w:ind w:left="742" w:hanging="182"/>
      </w:pPr>
      <w:rPr>
        <w:position w:val="0"/>
      </w:rPr>
    </w:lvl>
    <w:lvl w:ilvl="2">
      <w:start w:val="1"/>
      <w:numFmt w:val="bullet"/>
      <w:lvlText w:val="•"/>
      <w:lvlJc w:val="left"/>
      <w:pPr>
        <w:tabs>
          <w:tab w:val="num" w:pos="942"/>
        </w:tabs>
        <w:ind w:left="942" w:hanging="182"/>
      </w:pPr>
      <w:rPr>
        <w:position w:val="0"/>
      </w:rPr>
    </w:lvl>
    <w:lvl w:ilvl="3">
      <w:start w:val="1"/>
      <w:numFmt w:val="bullet"/>
      <w:lvlText w:val="•"/>
      <w:lvlJc w:val="left"/>
      <w:pPr>
        <w:tabs>
          <w:tab w:val="num" w:pos="1142"/>
        </w:tabs>
        <w:ind w:left="1142" w:hanging="182"/>
      </w:pPr>
      <w:rPr>
        <w:position w:val="0"/>
      </w:rPr>
    </w:lvl>
    <w:lvl w:ilvl="4">
      <w:start w:val="1"/>
      <w:numFmt w:val="bullet"/>
      <w:lvlText w:val="•"/>
      <w:lvlJc w:val="left"/>
      <w:pPr>
        <w:tabs>
          <w:tab w:val="num" w:pos="1342"/>
        </w:tabs>
        <w:ind w:left="1342" w:hanging="182"/>
      </w:pPr>
      <w:rPr>
        <w:position w:val="0"/>
      </w:rPr>
    </w:lvl>
    <w:lvl w:ilvl="5">
      <w:start w:val="1"/>
      <w:numFmt w:val="bullet"/>
      <w:lvlText w:val="•"/>
      <w:lvlJc w:val="left"/>
      <w:pPr>
        <w:tabs>
          <w:tab w:val="num" w:pos="1542"/>
        </w:tabs>
        <w:ind w:left="1542" w:hanging="182"/>
      </w:pPr>
      <w:rPr>
        <w:position w:val="0"/>
      </w:rPr>
    </w:lvl>
    <w:lvl w:ilvl="6">
      <w:start w:val="1"/>
      <w:numFmt w:val="bullet"/>
      <w:lvlText w:val="•"/>
      <w:lvlJc w:val="left"/>
      <w:pPr>
        <w:tabs>
          <w:tab w:val="num" w:pos="1742"/>
        </w:tabs>
        <w:ind w:left="1742" w:hanging="182"/>
      </w:pPr>
      <w:rPr>
        <w:position w:val="0"/>
      </w:rPr>
    </w:lvl>
    <w:lvl w:ilvl="7">
      <w:start w:val="1"/>
      <w:numFmt w:val="bullet"/>
      <w:lvlText w:val="•"/>
      <w:lvlJc w:val="left"/>
      <w:pPr>
        <w:tabs>
          <w:tab w:val="num" w:pos="1942"/>
        </w:tabs>
        <w:ind w:left="1942" w:hanging="182"/>
      </w:pPr>
      <w:rPr>
        <w:position w:val="0"/>
      </w:rPr>
    </w:lvl>
    <w:lvl w:ilvl="8">
      <w:start w:val="1"/>
      <w:numFmt w:val="bullet"/>
      <w:lvlText w:val="•"/>
      <w:lvlJc w:val="left"/>
      <w:pPr>
        <w:tabs>
          <w:tab w:val="num" w:pos="2142"/>
        </w:tabs>
        <w:ind w:left="2142" w:hanging="182"/>
      </w:pPr>
      <w:rPr>
        <w:position w:val="0"/>
      </w:rPr>
    </w:lvl>
  </w:abstractNum>
  <w:abstractNum w:abstractNumId="10">
    <w:nsid w:val="54B90C57"/>
    <w:multiLevelType w:val="hybridMultilevel"/>
    <w:tmpl w:val="32A687F0"/>
    <w:lvl w:ilvl="0" w:tplc="F228ADA8">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811CBB"/>
    <w:multiLevelType w:val="hybridMultilevel"/>
    <w:tmpl w:val="BFCE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4A74DF"/>
    <w:multiLevelType w:val="singleLevel"/>
    <w:tmpl w:val="637C0F40"/>
    <w:lvl w:ilvl="0">
      <w:start w:val="1"/>
      <w:numFmt w:val="bullet"/>
      <w:lvlText w:val=""/>
      <w:lvlJc w:val="left"/>
      <w:pPr>
        <w:tabs>
          <w:tab w:val="num" w:pos="432"/>
        </w:tabs>
        <w:ind w:left="360" w:hanging="288"/>
      </w:pPr>
      <w:rPr>
        <w:rFonts w:ascii="Symbol" w:hAnsi="Symbol" w:hint="default"/>
        <w:color w:val="auto"/>
      </w:rPr>
    </w:lvl>
  </w:abstractNum>
  <w:abstractNum w:abstractNumId="13">
    <w:nsid w:val="6A9D6244"/>
    <w:multiLevelType w:val="multilevel"/>
    <w:tmpl w:val="8570BC08"/>
    <w:lvl w:ilvl="0">
      <w:numFmt w:val="bullet"/>
      <w:lvlText w:val="•"/>
      <w:lvlJc w:val="left"/>
      <w:pPr>
        <w:tabs>
          <w:tab w:val="num" w:pos="542"/>
        </w:tabs>
        <w:ind w:left="542" w:hanging="182"/>
      </w:pPr>
      <w:rPr>
        <w:position w:val="0"/>
      </w:rPr>
    </w:lvl>
    <w:lvl w:ilvl="1">
      <w:start w:val="1"/>
      <w:numFmt w:val="bullet"/>
      <w:lvlText w:val="•"/>
      <w:lvlJc w:val="left"/>
      <w:pPr>
        <w:tabs>
          <w:tab w:val="num" w:pos="742"/>
        </w:tabs>
        <w:ind w:left="742" w:hanging="182"/>
      </w:pPr>
      <w:rPr>
        <w:position w:val="0"/>
      </w:rPr>
    </w:lvl>
    <w:lvl w:ilvl="2">
      <w:start w:val="1"/>
      <w:numFmt w:val="bullet"/>
      <w:lvlText w:val="•"/>
      <w:lvlJc w:val="left"/>
      <w:pPr>
        <w:tabs>
          <w:tab w:val="num" w:pos="942"/>
        </w:tabs>
        <w:ind w:left="942" w:hanging="182"/>
      </w:pPr>
      <w:rPr>
        <w:position w:val="0"/>
      </w:rPr>
    </w:lvl>
    <w:lvl w:ilvl="3">
      <w:start w:val="1"/>
      <w:numFmt w:val="bullet"/>
      <w:lvlText w:val="•"/>
      <w:lvlJc w:val="left"/>
      <w:pPr>
        <w:tabs>
          <w:tab w:val="num" w:pos="1142"/>
        </w:tabs>
        <w:ind w:left="1142" w:hanging="182"/>
      </w:pPr>
      <w:rPr>
        <w:position w:val="0"/>
      </w:rPr>
    </w:lvl>
    <w:lvl w:ilvl="4">
      <w:start w:val="1"/>
      <w:numFmt w:val="bullet"/>
      <w:lvlText w:val="•"/>
      <w:lvlJc w:val="left"/>
      <w:pPr>
        <w:tabs>
          <w:tab w:val="num" w:pos="1342"/>
        </w:tabs>
        <w:ind w:left="1342" w:hanging="182"/>
      </w:pPr>
      <w:rPr>
        <w:position w:val="0"/>
      </w:rPr>
    </w:lvl>
    <w:lvl w:ilvl="5">
      <w:start w:val="1"/>
      <w:numFmt w:val="bullet"/>
      <w:lvlText w:val="•"/>
      <w:lvlJc w:val="left"/>
      <w:pPr>
        <w:tabs>
          <w:tab w:val="num" w:pos="1542"/>
        </w:tabs>
        <w:ind w:left="1542" w:hanging="182"/>
      </w:pPr>
      <w:rPr>
        <w:position w:val="0"/>
      </w:rPr>
    </w:lvl>
    <w:lvl w:ilvl="6">
      <w:start w:val="1"/>
      <w:numFmt w:val="bullet"/>
      <w:lvlText w:val="•"/>
      <w:lvlJc w:val="left"/>
      <w:pPr>
        <w:tabs>
          <w:tab w:val="num" w:pos="1742"/>
        </w:tabs>
        <w:ind w:left="1742" w:hanging="182"/>
      </w:pPr>
      <w:rPr>
        <w:position w:val="0"/>
      </w:rPr>
    </w:lvl>
    <w:lvl w:ilvl="7">
      <w:start w:val="1"/>
      <w:numFmt w:val="bullet"/>
      <w:lvlText w:val="•"/>
      <w:lvlJc w:val="left"/>
      <w:pPr>
        <w:tabs>
          <w:tab w:val="num" w:pos="1942"/>
        </w:tabs>
        <w:ind w:left="1942" w:hanging="182"/>
      </w:pPr>
      <w:rPr>
        <w:position w:val="0"/>
      </w:rPr>
    </w:lvl>
    <w:lvl w:ilvl="8">
      <w:start w:val="1"/>
      <w:numFmt w:val="bullet"/>
      <w:lvlText w:val="•"/>
      <w:lvlJc w:val="left"/>
      <w:pPr>
        <w:tabs>
          <w:tab w:val="num" w:pos="2142"/>
        </w:tabs>
        <w:ind w:left="2142" w:hanging="182"/>
      </w:pPr>
      <w:rPr>
        <w:position w:val="0"/>
      </w:rPr>
    </w:lvl>
  </w:abstractNum>
  <w:abstractNum w:abstractNumId="14">
    <w:nsid w:val="78CE38A7"/>
    <w:multiLevelType w:val="multilevel"/>
    <w:tmpl w:val="617893F4"/>
    <w:lvl w:ilvl="0">
      <w:numFmt w:val="bullet"/>
      <w:lvlText w:val="•"/>
      <w:lvlJc w:val="left"/>
      <w:pPr>
        <w:tabs>
          <w:tab w:val="num" w:pos="542"/>
        </w:tabs>
        <w:ind w:left="542" w:hanging="182"/>
      </w:pPr>
      <w:rPr>
        <w:position w:val="0"/>
      </w:rPr>
    </w:lvl>
    <w:lvl w:ilvl="1">
      <w:start w:val="1"/>
      <w:numFmt w:val="bullet"/>
      <w:lvlText w:val="•"/>
      <w:lvlJc w:val="left"/>
      <w:pPr>
        <w:tabs>
          <w:tab w:val="num" w:pos="742"/>
        </w:tabs>
        <w:ind w:left="742" w:hanging="182"/>
      </w:pPr>
      <w:rPr>
        <w:position w:val="0"/>
      </w:rPr>
    </w:lvl>
    <w:lvl w:ilvl="2">
      <w:start w:val="1"/>
      <w:numFmt w:val="bullet"/>
      <w:lvlText w:val="•"/>
      <w:lvlJc w:val="left"/>
      <w:pPr>
        <w:tabs>
          <w:tab w:val="num" w:pos="942"/>
        </w:tabs>
        <w:ind w:left="942" w:hanging="182"/>
      </w:pPr>
      <w:rPr>
        <w:position w:val="0"/>
      </w:rPr>
    </w:lvl>
    <w:lvl w:ilvl="3">
      <w:start w:val="1"/>
      <w:numFmt w:val="bullet"/>
      <w:lvlText w:val="•"/>
      <w:lvlJc w:val="left"/>
      <w:pPr>
        <w:tabs>
          <w:tab w:val="num" w:pos="1142"/>
        </w:tabs>
        <w:ind w:left="1142" w:hanging="182"/>
      </w:pPr>
      <w:rPr>
        <w:position w:val="0"/>
      </w:rPr>
    </w:lvl>
    <w:lvl w:ilvl="4">
      <w:start w:val="1"/>
      <w:numFmt w:val="bullet"/>
      <w:lvlText w:val="•"/>
      <w:lvlJc w:val="left"/>
      <w:pPr>
        <w:tabs>
          <w:tab w:val="num" w:pos="1342"/>
        </w:tabs>
        <w:ind w:left="1342" w:hanging="182"/>
      </w:pPr>
      <w:rPr>
        <w:position w:val="0"/>
      </w:rPr>
    </w:lvl>
    <w:lvl w:ilvl="5">
      <w:start w:val="1"/>
      <w:numFmt w:val="bullet"/>
      <w:lvlText w:val="•"/>
      <w:lvlJc w:val="left"/>
      <w:pPr>
        <w:tabs>
          <w:tab w:val="num" w:pos="1542"/>
        </w:tabs>
        <w:ind w:left="1542" w:hanging="182"/>
      </w:pPr>
      <w:rPr>
        <w:position w:val="0"/>
      </w:rPr>
    </w:lvl>
    <w:lvl w:ilvl="6">
      <w:start w:val="1"/>
      <w:numFmt w:val="bullet"/>
      <w:lvlText w:val="•"/>
      <w:lvlJc w:val="left"/>
      <w:pPr>
        <w:tabs>
          <w:tab w:val="num" w:pos="1742"/>
        </w:tabs>
        <w:ind w:left="1742" w:hanging="182"/>
      </w:pPr>
      <w:rPr>
        <w:position w:val="0"/>
      </w:rPr>
    </w:lvl>
    <w:lvl w:ilvl="7">
      <w:start w:val="1"/>
      <w:numFmt w:val="bullet"/>
      <w:lvlText w:val="•"/>
      <w:lvlJc w:val="left"/>
      <w:pPr>
        <w:tabs>
          <w:tab w:val="num" w:pos="1942"/>
        </w:tabs>
        <w:ind w:left="1942" w:hanging="182"/>
      </w:pPr>
      <w:rPr>
        <w:position w:val="0"/>
      </w:rPr>
    </w:lvl>
    <w:lvl w:ilvl="8">
      <w:start w:val="1"/>
      <w:numFmt w:val="bullet"/>
      <w:lvlText w:val="•"/>
      <w:lvlJc w:val="left"/>
      <w:pPr>
        <w:tabs>
          <w:tab w:val="num" w:pos="2142"/>
        </w:tabs>
        <w:ind w:left="2142" w:hanging="182"/>
      </w:pPr>
      <w:rPr>
        <w:position w:val="0"/>
      </w:rPr>
    </w:lvl>
  </w:abstractNum>
  <w:abstractNum w:abstractNumId="15">
    <w:nsid w:val="79CA15B1"/>
    <w:multiLevelType w:val="hybridMultilevel"/>
    <w:tmpl w:val="17F42F46"/>
    <w:lvl w:ilvl="0" w:tplc="0409000F">
      <w:start w:val="1"/>
      <w:numFmt w:val="decimal"/>
      <w:lvlText w:val="%1."/>
      <w:lvlJc w:val="left"/>
      <w:pPr>
        <w:tabs>
          <w:tab w:val="num" w:pos="450"/>
        </w:tabs>
        <w:ind w:left="450" w:hanging="360"/>
      </w:pPr>
    </w:lvl>
    <w:lvl w:ilvl="1" w:tplc="9D8A245C">
      <w:start w:val="1"/>
      <w:numFmt w:val="bullet"/>
      <w:lvlText w:val="•"/>
      <w:lvlJc w:val="left"/>
      <w:pPr>
        <w:tabs>
          <w:tab w:val="num" w:pos="1170"/>
        </w:tabs>
        <w:ind w:left="1170" w:hanging="360"/>
      </w:pPr>
      <w:rPr>
        <w:rFonts w:ascii="Gill Sans" w:hAnsi="Gill Sans" w:hint="default"/>
      </w:rPr>
    </w:lvl>
    <w:lvl w:ilvl="2" w:tplc="1F7A0BE8">
      <w:start w:val="1"/>
      <w:numFmt w:val="bullet"/>
      <w:lvlText w:val="•"/>
      <w:lvlJc w:val="left"/>
      <w:pPr>
        <w:tabs>
          <w:tab w:val="num" w:pos="1890"/>
        </w:tabs>
        <w:ind w:left="1890" w:hanging="360"/>
      </w:pPr>
      <w:rPr>
        <w:rFonts w:ascii="Gill Sans" w:hAnsi="Gill Sans" w:hint="default"/>
      </w:rPr>
    </w:lvl>
    <w:lvl w:ilvl="3" w:tplc="491E9482">
      <w:start w:val="1"/>
      <w:numFmt w:val="bullet"/>
      <w:lvlText w:val="•"/>
      <w:lvlJc w:val="left"/>
      <w:pPr>
        <w:tabs>
          <w:tab w:val="num" w:pos="2610"/>
        </w:tabs>
        <w:ind w:left="2610" w:hanging="360"/>
      </w:pPr>
      <w:rPr>
        <w:rFonts w:ascii="Gill Sans" w:hAnsi="Gill Sans" w:hint="default"/>
      </w:rPr>
    </w:lvl>
    <w:lvl w:ilvl="4" w:tplc="AA88CD5C">
      <w:start w:val="1"/>
      <w:numFmt w:val="bullet"/>
      <w:lvlText w:val="•"/>
      <w:lvlJc w:val="left"/>
      <w:pPr>
        <w:tabs>
          <w:tab w:val="num" w:pos="3330"/>
        </w:tabs>
        <w:ind w:left="3330" w:hanging="360"/>
      </w:pPr>
      <w:rPr>
        <w:rFonts w:ascii="Gill Sans" w:hAnsi="Gill Sans" w:hint="default"/>
      </w:rPr>
    </w:lvl>
    <w:lvl w:ilvl="5" w:tplc="E05CABA8">
      <w:start w:val="1"/>
      <w:numFmt w:val="bullet"/>
      <w:lvlText w:val="•"/>
      <w:lvlJc w:val="left"/>
      <w:pPr>
        <w:tabs>
          <w:tab w:val="num" w:pos="4050"/>
        </w:tabs>
        <w:ind w:left="4050" w:hanging="360"/>
      </w:pPr>
      <w:rPr>
        <w:rFonts w:ascii="Gill Sans" w:hAnsi="Gill Sans" w:hint="default"/>
      </w:rPr>
    </w:lvl>
    <w:lvl w:ilvl="6" w:tplc="C1243490">
      <w:start w:val="1"/>
      <w:numFmt w:val="bullet"/>
      <w:lvlText w:val="•"/>
      <w:lvlJc w:val="left"/>
      <w:pPr>
        <w:tabs>
          <w:tab w:val="num" w:pos="4770"/>
        </w:tabs>
        <w:ind w:left="4770" w:hanging="360"/>
      </w:pPr>
      <w:rPr>
        <w:rFonts w:ascii="Gill Sans" w:hAnsi="Gill Sans" w:hint="default"/>
      </w:rPr>
    </w:lvl>
    <w:lvl w:ilvl="7" w:tplc="CE0EA7F4">
      <w:start w:val="1"/>
      <w:numFmt w:val="bullet"/>
      <w:lvlText w:val="•"/>
      <w:lvlJc w:val="left"/>
      <w:pPr>
        <w:tabs>
          <w:tab w:val="num" w:pos="5490"/>
        </w:tabs>
        <w:ind w:left="5490" w:hanging="360"/>
      </w:pPr>
      <w:rPr>
        <w:rFonts w:ascii="Gill Sans" w:hAnsi="Gill Sans" w:hint="default"/>
      </w:rPr>
    </w:lvl>
    <w:lvl w:ilvl="8" w:tplc="B606ACC0">
      <w:start w:val="1"/>
      <w:numFmt w:val="bullet"/>
      <w:lvlText w:val="•"/>
      <w:lvlJc w:val="left"/>
      <w:pPr>
        <w:tabs>
          <w:tab w:val="num" w:pos="6210"/>
        </w:tabs>
        <w:ind w:left="6210" w:hanging="360"/>
      </w:pPr>
      <w:rPr>
        <w:rFonts w:ascii="Gill Sans" w:hAnsi="Gill Sans" w:hint="default"/>
      </w:rPr>
    </w:lvl>
  </w:abstractNum>
  <w:num w:numId="1">
    <w:abstractNumId w:val="1"/>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5"/>
    <w:lvlOverride w:ilvl="0">
      <w:startOverride w:val="1"/>
    </w:lvlOverride>
    <w:lvlOverride w:ilvl="1"/>
    <w:lvlOverride w:ilvl="2"/>
    <w:lvlOverride w:ilvl="3"/>
    <w:lvlOverride w:ilvl="4"/>
    <w:lvlOverride w:ilvl="5"/>
    <w:lvlOverride w:ilvl="6"/>
    <w:lvlOverride w:ilvl="7"/>
    <w:lvlOverride w:ilvl="8"/>
  </w:num>
  <w:num w:numId="6">
    <w:abstractNumId w:val="8"/>
  </w:num>
  <w:num w:numId="7">
    <w:abstractNumId w:val="0"/>
  </w:num>
  <w:num w:numId="8">
    <w:abstractNumId w:val="9"/>
  </w:num>
  <w:num w:numId="9">
    <w:abstractNumId w:val="2"/>
  </w:num>
  <w:num w:numId="10">
    <w:abstractNumId w:val="5"/>
  </w:num>
  <w:num w:numId="11">
    <w:abstractNumId w:val="14"/>
  </w:num>
  <w:num w:numId="12">
    <w:abstractNumId w:val="7"/>
  </w:num>
  <w:num w:numId="13">
    <w:abstractNumId w:val="4"/>
  </w:num>
  <w:num w:numId="14">
    <w:abstractNumId w:val="15"/>
  </w:num>
  <w:num w:numId="15">
    <w:abstractNumId w:val="13"/>
  </w:num>
  <w:num w:numId="16">
    <w:abstractNumId w:val="11"/>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2A"/>
    <w:rsid w:val="00023E9F"/>
    <w:rsid w:val="00036533"/>
    <w:rsid w:val="000409D0"/>
    <w:rsid w:val="00045C90"/>
    <w:rsid w:val="00071BE7"/>
    <w:rsid w:val="000744FB"/>
    <w:rsid w:val="0008608E"/>
    <w:rsid w:val="000B32C9"/>
    <w:rsid w:val="000E4B45"/>
    <w:rsid w:val="00117D12"/>
    <w:rsid w:val="00177182"/>
    <w:rsid w:val="0018225B"/>
    <w:rsid w:val="00192C22"/>
    <w:rsid w:val="001958CE"/>
    <w:rsid w:val="001C3BA2"/>
    <w:rsid w:val="001D1380"/>
    <w:rsid w:val="001F51BD"/>
    <w:rsid w:val="002022BF"/>
    <w:rsid w:val="00204BFF"/>
    <w:rsid w:val="002078C9"/>
    <w:rsid w:val="00223E11"/>
    <w:rsid w:val="00224617"/>
    <w:rsid w:val="00246AEE"/>
    <w:rsid w:val="002A28D0"/>
    <w:rsid w:val="002A41A6"/>
    <w:rsid w:val="002C05D7"/>
    <w:rsid w:val="002F7262"/>
    <w:rsid w:val="00372C01"/>
    <w:rsid w:val="003902F5"/>
    <w:rsid w:val="00392DB3"/>
    <w:rsid w:val="00403A92"/>
    <w:rsid w:val="0045790D"/>
    <w:rsid w:val="00474590"/>
    <w:rsid w:val="004762B4"/>
    <w:rsid w:val="004C1429"/>
    <w:rsid w:val="0059037F"/>
    <w:rsid w:val="00595F3B"/>
    <w:rsid w:val="005A7490"/>
    <w:rsid w:val="005B3526"/>
    <w:rsid w:val="005C6019"/>
    <w:rsid w:val="005D3F01"/>
    <w:rsid w:val="005E0B83"/>
    <w:rsid w:val="00632B19"/>
    <w:rsid w:val="00650134"/>
    <w:rsid w:val="006647A8"/>
    <w:rsid w:val="00697406"/>
    <w:rsid w:val="006D33C1"/>
    <w:rsid w:val="00727496"/>
    <w:rsid w:val="0073684C"/>
    <w:rsid w:val="00742252"/>
    <w:rsid w:val="007672CE"/>
    <w:rsid w:val="007A2246"/>
    <w:rsid w:val="007D5433"/>
    <w:rsid w:val="007D553E"/>
    <w:rsid w:val="008601FC"/>
    <w:rsid w:val="00881EBD"/>
    <w:rsid w:val="0089273D"/>
    <w:rsid w:val="00893064"/>
    <w:rsid w:val="008B4B51"/>
    <w:rsid w:val="008B5947"/>
    <w:rsid w:val="008E6D95"/>
    <w:rsid w:val="008F6581"/>
    <w:rsid w:val="00900FF4"/>
    <w:rsid w:val="00912F7A"/>
    <w:rsid w:val="009443CB"/>
    <w:rsid w:val="00956BFA"/>
    <w:rsid w:val="00960237"/>
    <w:rsid w:val="00972902"/>
    <w:rsid w:val="00993411"/>
    <w:rsid w:val="009A0359"/>
    <w:rsid w:val="009E0F1C"/>
    <w:rsid w:val="009F11C3"/>
    <w:rsid w:val="00A21910"/>
    <w:rsid w:val="00A66423"/>
    <w:rsid w:val="00A8666D"/>
    <w:rsid w:val="00AA49A9"/>
    <w:rsid w:val="00AA6CD4"/>
    <w:rsid w:val="00AB066C"/>
    <w:rsid w:val="00AB724D"/>
    <w:rsid w:val="00AC1162"/>
    <w:rsid w:val="00AC5A1D"/>
    <w:rsid w:val="00AD75A6"/>
    <w:rsid w:val="00B06EAB"/>
    <w:rsid w:val="00B33181"/>
    <w:rsid w:val="00B45F6E"/>
    <w:rsid w:val="00B75FBC"/>
    <w:rsid w:val="00BA7955"/>
    <w:rsid w:val="00BB0E04"/>
    <w:rsid w:val="00BC40CA"/>
    <w:rsid w:val="00BC6A2A"/>
    <w:rsid w:val="00C33504"/>
    <w:rsid w:val="00C75C52"/>
    <w:rsid w:val="00C84E1F"/>
    <w:rsid w:val="00CF4795"/>
    <w:rsid w:val="00D1621D"/>
    <w:rsid w:val="00D169CF"/>
    <w:rsid w:val="00D34C51"/>
    <w:rsid w:val="00D5030D"/>
    <w:rsid w:val="00D549EF"/>
    <w:rsid w:val="00D826BB"/>
    <w:rsid w:val="00DD4E38"/>
    <w:rsid w:val="00E62D73"/>
    <w:rsid w:val="00E70056"/>
    <w:rsid w:val="00E85889"/>
    <w:rsid w:val="00EA7B22"/>
    <w:rsid w:val="00ED1AB9"/>
    <w:rsid w:val="00F224F4"/>
    <w:rsid w:val="00F31B8B"/>
    <w:rsid w:val="00F37E10"/>
    <w:rsid w:val="00F91C0D"/>
    <w:rsid w:val="00FA2199"/>
    <w:rsid w:val="00FC0FB3"/>
    <w:rsid w:val="00FF1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49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rsid w:val="009F11C3"/>
    <w:pPr>
      <w:pBdr>
        <w:top w:val="nil"/>
        <w:left w:val="nil"/>
        <w:bottom w:val="nil"/>
        <w:right w:val="nil"/>
        <w:between w:val="nil"/>
        <w:bar w:val="nil"/>
      </w:pBdr>
      <w:spacing w:after="120"/>
      <w:outlineLvl w:val="1"/>
    </w:pPr>
    <w:rPr>
      <w:rFonts w:ascii="Hoefler Text" w:eastAsia="Arial Unicode MS" w:hAnsi="Arial Unicode MS" w:cs="Arial Unicode MS"/>
      <w:b/>
      <w:bCs/>
      <w:color w:val="008CB4"/>
      <w:spacing w:val="2"/>
      <w:sz w:val="28"/>
      <w:szCs w:val="28"/>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A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A2A"/>
    <w:rPr>
      <w:rFonts w:ascii="Lucida Grande" w:hAnsi="Lucida Grande" w:cs="Lucida Grande"/>
      <w:sz w:val="18"/>
      <w:szCs w:val="18"/>
    </w:rPr>
  </w:style>
  <w:style w:type="paragraph" w:styleId="Header">
    <w:name w:val="header"/>
    <w:basedOn w:val="Normal"/>
    <w:link w:val="HeaderChar"/>
    <w:uiPriority w:val="99"/>
    <w:unhideWhenUsed/>
    <w:rsid w:val="00D169CF"/>
    <w:pPr>
      <w:tabs>
        <w:tab w:val="center" w:pos="4320"/>
        <w:tab w:val="right" w:pos="8640"/>
      </w:tabs>
    </w:pPr>
  </w:style>
  <w:style w:type="character" w:customStyle="1" w:styleId="HeaderChar">
    <w:name w:val="Header Char"/>
    <w:basedOn w:val="DefaultParagraphFont"/>
    <w:link w:val="Header"/>
    <w:uiPriority w:val="99"/>
    <w:rsid w:val="00D169CF"/>
  </w:style>
  <w:style w:type="paragraph" w:styleId="Footer">
    <w:name w:val="footer"/>
    <w:basedOn w:val="Normal"/>
    <w:link w:val="FooterChar"/>
    <w:uiPriority w:val="99"/>
    <w:unhideWhenUsed/>
    <w:rsid w:val="00D169CF"/>
    <w:pPr>
      <w:tabs>
        <w:tab w:val="center" w:pos="4320"/>
        <w:tab w:val="right" w:pos="8640"/>
      </w:tabs>
    </w:pPr>
  </w:style>
  <w:style w:type="character" w:customStyle="1" w:styleId="FooterChar">
    <w:name w:val="Footer Char"/>
    <w:basedOn w:val="DefaultParagraphFont"/>
    <w:link w:val="Footer"/>
    <w:uiPriority w:val="99"/>
    <w:rsid w:val="00D169CF"/>
  </w:style>
  <w:style w:type="character" w:styleId="Hyperlink">
    <w:name w:val="Hyperlink"/>
    <w:basedOn w:val="DefaultParagraphFont"/>
    <w:uiPriority w:val="99"/>
    <w:unhideWhenUsed/>
    <w:rsid w:val="008E6D95"/>
    <w:rPr>
      <w:color w:val="0000FF" w:themeColor="hyperlink"/>
      <w:u w:val="single"/>
    </w:rPr>
  </w:style>
  <w:style w:type="paragraph" w:styleId="PlainText">
    <w:name w:val="Plain Text"/>
    <w:basedOn w:val="Normal"/>
    <w:link w:val="PlainTextChar"/>
    <w:rsid w:val="00EA7B22"/>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A7B22"/>
    <w:rPr>
      <w:rFonts w:ascii="Courier New" w:eastAsia="Times New Roman" w:hAnsi="Courier New" w:cs="Times New Roman"/>
      <w:sz w:val="20"/>
      <w:szCs w:val="20"/>
    </w:rPr>
  </w:style>
  <w:style w:type="paragraph" w:styleId="ListParagraph">
    <w:name w:val="List Paragraph"/>
    <w:basedOn w:val="Normal"/>
    <w:uiPriority w:val="34"/>
    <w:qFormat/>
    <w:rsid w:val="00EA7B22"/>
    <w:pPr>
      <w:ind w:left="720"/>
    </w:pPr>
    <w:rPr>
      <w:rFonts w:ascii="Times New Roman" w:eastAsia="Calibri" w:hAnsi="Times New Roman" w:cs="Times New Roman"/>
    </w:rPr>
  </w:style>
  <w:style w:type="character" w:styleId="Strong">
    <w:name w:val="Strong"/>
    <w:uiPriority w:val="22"/>
    <w:qFormat/>
    <w:rsid w:val="00EA7B22"/>
    <w:rPr>
      <w:b/>
      <w:bCs/>
    </w:rPr>
  </w:style>
  <w:style w:type="numbering" w:customStyle="1" w:styleId="Bullet">
    <w:name w:val="Bullet"/>
    <w:rsid w:val="00CF4795"/>
    <w:pPr>
      <w:numPr>
        <w:numId w:val="12"/>
      </w:numPr>
    </w:pPr>
  </w:style>
  <w:style w:type="character" w:customStyle="1" w:styleId="Heading2Char">
    <w:name w:val="Heading 2 Char"/>
    <w:basedOn w:val="DefaultParagraphFont"/>
    <w:link w:val="Heading2"/>
    <w:rsid w:val="009F11C3"/>
    <w:rPr>
      <w:rFonts w:ascii="Hoefler Text" w:eastAsia="Arial Unicode MS" w:hAnsi="Arial Unicode MS" w:cs="Arial Unicode MS"/>
      <w:b/>
      <w:bCs/>
      <w:color w:val="008CB4"/>
      <w:spacing w:val="2"/>
      <w:sz w:val="28"/>
      <w:szCs w:val="28"/>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rsid w:val="009F11C3"/>
    <w:pPr>
      <w:pBdr>
        <w:top w:val="nil"/>
        <w:left w:val="nil"/>
        <w:bottom w:val="nil"/>
        <w:right w:val="nil"/>
        <w:between w:val="nil"/>
        <w:bar w:val="nil"/>
      </w:pBdr>
      <w:spacing w:after="120"/>
      <w:outlineLvl w:val="1"/>
    </w:pPr>
    <w:rPr>
      <w:rFonts w:ascii="Hoefler Text" w:eastAsia="Arial Unicode MS" w:hAnsi="Arial Unicode MS" w:cs="Arial Unicode MS"/>
      <w:b/>
      <w:bCs/>
      <w:color w:val="008CB4"/>
      <w:spacing w:val="2"/>
      <w:sz w:val="28"/>
      <w:szCs w:val="28"/>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A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A2A"/>
    <w:rPr>
      <w:rFonts w:ascii="Lucida Grande" w:hAnsi="Lucida Grande" w:cs="Lucida Grande"/>
      <w:sz w:val="18"/>
      <w:szCs w:val="18"/>
    </w:rPr>
  </w:style>
  <w:style w:type="paragraph" w:styleId="Header">
    <w:name w:val="header"/>
    <w:basedOn w:val="Normal"/>
    <w:link w:val="HeaderChar"/>
    <w:uiPriority w:val="99"/>
    <w:unhideWhenUsed/>
    <w:rsid w:val="00D169CF"/>
    <w:pPr>
      <w:tabs>
        <w:tab w:val="center" w:pos="4320"/>
        <w:tab w:val="right" w:pos="8640"/>
      </w:tabs>
    </w:pPr>
  </w:style>
  <w:style w:type="character" w:customStyle="1" w:styleId="HeaderChar">
    <w:name w:val="Header Char"/>
    <w:basedOn w:val="DefaultParagraphFont"/>
    <w:link w:val="Header"/>
    <w:uiPriority w:val="99"/>
    <w:rsid w:val="00D169CF"/>
  </w:style>
  <w:style w:type="paragraph" w:styleId="Footer">
    <w:name w:val="footer"/>
    <w:basedOn w:val="Normal"/>
    <w:link w:val="FooterChar"/>
    <w:uiPriority w:val="99"/>
    <w:unhideWhenUsed/>
    <w:rsid w:val="00D169CF"/>
    <w:pPr>
      <w:tabs>
        <w:tab w:val="center" w:pos="4320"/>
        <w:tab w:val="right" w:pos="8640"/>
      </w:tabs>
    </w:pPr>
  </w:style>
  <w:style w:type="character" w:customStyle="1" w:styleId="FooterChar">
    <w:name w:val="Footer Char"/>
    <w:basedOn w:val="DefaultParagraphFont"/>
    <w:link w:val="Footer"/>
    <w:uiPriority w:val="99"/>
    <w:rsid w:val="00D169CF"/>
  </w:style>
  <w:style w:type="character" w:styleId="Hyperlink">
    <w:name w:val="Hyperlink"/>
    <w:basedOn w:val="DefaultParagraphFont"/>
    <w:uiPriority w:val="99"/>
    <w:unhideWhenUsed/>
    <w:rsid w:val="008E6D95"/>
    <w:rPr>
      <w:color w:val="0000FF" w:themeColor="hyperlink"/>
      <w:u w:val="single"/>
    </w:rPr>
  </w:style>
  <w:style w:type="paragraph" w:styleId="PlainText">
    <w:name w:val="Plain Text"/>
    <w:basedOn w:val="Normal"/>
    <w:link w:val="PlainTextChar"/>
    <w:rsid w:val="00EA7B22"/>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A7B22"/>
    <w:rPr>
      <w:rFonts w:ascii="Courier New" w:eastAsia="Times New Roman" w:hAnsi="Courier New" w:cs="Times New Roman"/>
      <w:sz w:val="20"/>
      <w:szCs w:val="20"/>
    </w:rPr>
  </w:style>
  <w:style w:type="paragraph" w:styleId="ListParagraph">
    <w:name w:val="List Paragraph"/>
    <w:basedOn w:val="Normal"/>
    <w:uiPriority w:val="34"/>
    <w:qFormat/>
    <w:rsid w:val="00EA7B22"/>
    <w:pPr>
      <w:ind w:left="720"/>
    </w:pPr>
    <w:rPr>
      <w:rFonts w:ascii="Times New Roman" w:eastAsia="Calibri" w:hAnsi="Times New Roman" w:cs="Times New Roman"/>
    </w:rPr>
  </w:style>
  <w:style w:type="character" w:styleId="Strong">
    <w:name w:val="Strong"/>
    <w:uiPriority w:val="22"/>
    <w:qFormat/>
    <w:rsid w:val="00EA7B22"/>
    <w:rPr>
      <w:b/>
      <w:bCs/>
    </w:rPr>
  </w:style>
  <w:style w:type="numbering" w:customStyle="1" w:styleId="Bullet">
    <w:name w:val="Bullet"/>
    <w:rsid w:val="00CF4795"/>
    <w:pPr>
      <w:numPr>
        <w:numId w:val="12"/>
      </w:numPr>
    </w:pPr>
  </w:style>
  <w:style w:type="character" w:customStyle="1" w:styleId="Heading2Char">
    <w:name w:val="Heading 2 Char"/>
    <w:basedOn w:val="DefaultParagraphFont"/>
    <w:link w:val="Heading2"/>
    <w:rsid w:val="009F11C3"/>
    <w:rPr>
      <w:rFonts w:ascii="Hoefler Text" w:eastAsia="Arial Unicode MS" w:hAnsi="Arial Unicode MS" w:cs="Arial Unicode MS"/>
      <w:b/>
      <w:bCs/>
      <w:color w:val="008CB4"/>
      <w:spacing w:val="2"/>
      <w:sz w:val="28"/>
      <w:szCs w:val="2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9844">
      <w:bodyDiv w:val="1"/>
      <w:marLeft w:val="0"/>
      <w:marRight w:val="0"/>
      <w:marTop w:val="0"/>
      <w:marBottom w:val="0"/>
      <w:divBdr>
        <w:top w:val="none" w:sz="0" w:space="0" w:color="auto"/>
        <w:left w:val="none" w:sz="0" w:space="0" w:color="auto"/>
        <w:bottom w:val="none" w:sz="0" w:space="0" w:color="auto"/>
        <w:right w:val="none" w:sz="0" w:space="0" w:color="auto"/>
      </w:divBdr>
    </w:div>
    <w:div w:id="1519074656">
      <w:bodyDiv w:val="1"/>
      <w:marLeft w:val="0"/>
      <w:marRight w:val="0"/>
      <w:marTop w:val="0"/>
      <w:marBottom w:val="0"/>
      <w:divBdr>
        <w:top w:val="none" w:sz="0" w:space="0" w:color="auto"/>
        <w:left w:val="none" w:sz="0" w:space="0" w:color="auto"/>
        <w:bottom w:val="none" w:sz="0" w:space="0" w:color="auto"/>
        <w:right w:val="none" w:sz="0" w:space="0" w:color="auto"/>
      </w:divBdr>
    </w:div>
    <w:div w:id="1563826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7.jpeg"/></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7135C-BAD1-B64F-A0D1-F8A2E194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4360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Gee</dc:creator>
  <cp:lastModifiedBy>Suprawee Tepsuporn</cp:lastModifiedBy>
  <cp:revision>2</cp:revision>
  <cp:lastPrinted>2015-08-18T15:29:00Z</cp:lastPrinted>
  <dcterms:created xsi:type="dcterms:W3CDTF">2015-11-12T16:04:00Z</dcterms:created>
  <dcterms:modified xsi:type="dcterms:W3CDTF">2015-11-12T16:04:00Z</dcterms:modified>
</cp:coreProperties>
</file>